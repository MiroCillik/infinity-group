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D9A" w:rsidRPr="004D3D9A" w:rsidRDefault="00F21A7B" w:rsidP="00BE116E">
      <w:pPr>
        <w:jc w:val="center"/>
        <w:rPr>
          <w:rFonts w:ascii="Times New Roman" w:hAnsi="Times New Roman" w:cs="Times New Roman"/>
          <w:b/>
          <w:sz w:val="24"/>
          <w:szCs w:val="24"/>
        </w:rPr>
      </w:pPr>
      <w:r>
        <w:rPr>
          <w:rFonts w:ascii="Times New Roman" w:hAnsi="Times New Roman" w:cs="Times New Roman"/>
          <w:b/>
          <w:sz w:val="24"/>
          <w:szCs w:val="24"/>
        </w:rPr>
        <w:t>ČASŤ č</w:t>
      </w:r>
      <w:r w:rsidR="004D3D9A" w:rsidRPr="004D3D9A">
        <w:rPr>
          <w:rFonts w:ascii="Times New Roman" w:hAnsi="Times New Roman" w:cs="Times New Roman"/>
          <w:b/>
          <w:sz w:val="24"/>
          <w:szCs w:val="24"/>
        </w:rPr>
        <w:t>. 1</w:t>
      </w:r>
    </w:p>
    <w:p w:rsidR="004D3D9A" w:rsidRDefault="004D3D9A" w:rsidP="00BE116E">
      <w:pPr>
        <w:jc w:val="center"/>
        <w:rPr>
          <w:rFonts w:ascii="Times New Roman" w:hAnsi="Times New Roman" w:cs="Times New Roman"/>
          <w:b/>
          <w:i/>
          <w:sz w:val="24"/>
          <w:szCs w:val="24"/>
        </w:rPr>
      </w:pPr>
    </w:p>
    <w:p w:rsidR="00BE116E" w:rsidRPr="00DF4071" w:rsidRDefault="00BE116E" w:rsidP="00BE116E">
      <w:pPr>
        <w:jc w:val="center"/>
        <w:rPr>
          <w:rFonts w:ascii="Times New Roman" w:hAnsi="Times New Roman" w:cs="Times New Roman"/>
          <w:b/>
          <w:i/>
          <w:sz w:val="24"/>
          <w:szCs w:val="24"/>
        </w:rPr>
      </w:pPr>
      <w:r w:rsidRPr="00DF4071">
        <w:rPr>
          <w:rFonts w:ascii="Times New Roman" w:hAnsi="Times New Roman" w:cs="Times New Roman"/>
          <w:b/>
          <w:i/>
          <w:sz w:val="24"/>
          <w:szCs w:val="24"/>
        </w:rPr>
        <w:t>Návrh</w:t>
      </w:r>
    </w:p>
    <w:p w:rsidR="00BE116E" w:rsidRPr="00A430ED" w:rsidRDefault="00BE116E" w:rsidP="00BE116E">
      <w:pPr>
        <w:rPr>
          <w:rFonts w:ascii="Times New Roman" w:hAnsi="Times New Roman" w:cs="Times New Roman"/>
          <w:b/>
          <w:sz w:val="22"/>
          <w:highlight w:val="yellow"/>
        </w:rPr>
      </w:pPr>
    </w:p>
    <w:p w:rsidR="00BE116E" w:rsidRPr="00954A52" w:rsidRDefault="00BE116E" w:rsidP="00BE116E">
      <w:pPr>
        <w:pBdr>
          <w:bottom w:val="single" w:sz="6" w:space="1" w:color="auto"/>
        </w:pBdr>
        <w:spacing w:after="120"/>
        <w:jc w:val="center"/>
        <w:rPr>
          <w:rFonts w:ascii="Times New Roman" w:hAnsi="Times New Roman" w:cs="Times New Roman"/>
          <w:b/>
          <w:smallCaps/>
          <w:sz w:val="22"/>
          <w:szCs w:val="22"/>
        </w:rPr>
      </w:pPr>
      <w:r>
        <w:rPr>
          <w:rFonts w:ascii="Times New Roman" w:hAnsi="Times New Roman" w:cs="Times New Roman"/>
          <w:b/>
          <w:smallCaps/>
          <w:sz w:val="22"/>
          <w:szCs w:val="22"/>
        </w:rPr>
        <w:t>Zmluva o dielo</w:t>
      </w:r>
    </w:p>
    <w:p w:rsidR="00BE116E" w:rsidRPr="003425F6" w:rsidRDefault="00BE116E" w:rsidP="00BE116E">
      <w:pPr>
        <w:ind w:firstLine="720"/>
        <w:jc w:val="center"/>
        <w:rPr>
          <w:rFonts w:ascii="Times New Roman" w:hAnsi="Times New Roman"/>
          <w:b/>
          <w:sz w:val="24"/>
          <w:szCs w:val="24"/>
        </w:rPr>
      </w:pPr>
    </w:p>
    <w:p w:rsidR="00BE116E" w:rsidRPr="003425F6" w:rsidRDefault="00BE116E" w:rsidP="004D3D9A">
      <w:pPr>
        <w:tabs>
          <w:tab w:val="clear" w:pos="2160"/>
          <w:tab w:val="clear" w:pos="2880"/>
          <w:tab w:val="clear" w:pos="4500"/>
        </w:tabs>
        <w:jc w:val="center"/>
        <w:rPr>
          <w:rFonts w:ascii="Times New Roman" w:hAnsi="Times New Roman"/>
          <w:b/>
          <w:sz w:val="24"/>
          <w:szCs w:val="24"/>
        </w:rPr>
      </w:pPr>
      <w:r w:rsidRPr="003425F6">
        <w:rPr>
          <w:rFonts w:ascii="Times New Roman" w:hAnsi="Times New Roman"/>
          <w:b/>
          <w:sz w:val="24"/>
          <w:szCs w:val="24"/>
        </w:rPr>
        <w:t>ZMLUVA O DIELO</w:t>
      </w:r>
    </w:p>
    <w:p w:rsidR="00BE116E" w:rsidRPr="003425F6" w:rsidRDefault="00BE116E" w:rsidP="00BE116E">
      <w:pPr>
        <w:ind w:firstLine="720"/>
        <w:jc w:val="center"/>
        <w:rPr>
          <w:rFonts w:ascii="Times New Roman" w:hAnsi="Times New Roman"/>
          <w:b/>
          <w:sz w:val="24"/>
          <w:szCs w:val="24"/>
        </w:rPr>
      </w:pPr>
    </w:p>
    <w:p w:rsidR="00BE116E" w:rsidRPr="003425F6" w:rsidRDefault="00BE116E" w:rsidP="00BE116E">
      <w:pPr>
        <w:ind w:firstLine="720"/>
        <w:jc w:val="center"/>
        <w:rPr>
          <w:rFonts w:ascii="Times New Roman" w:hAnsi="Times New Roman"/>
          <w:b/>
          <w:sz w:val="24"/>
          <w:szCs w:val="24"/>
        </w:rPr>
      </w:pPr>
    </w:p>
    <w:p w:rsidR="00BE116E" w:rsidRPr="009F08D9" w:rsidRDefault="00BE116E" w:rsidP="00BE116E">
      <w:pPr>
        <w:jc w:val="center"/>
        <w:rPr>
          <w:rFonts w:ascii="Times New Roman" w:hAnsi="Times New Roman"/>
          <w:i/>
          <w:iCs/>
          <w:sz w:val="24"/>
          <w:szCs w:val="24"/>
        </w:rPr>
      </w:pPr>
      <w:r w:rsidRPr="009F08D9">
        <w:rPr>
          <w:rFonts w:ascii="Times New Roman" w:hAnsi="Times New Roman"/>
          <w:i/>
          <w:iCs/>
          <w:sz w:val="24"/>
          <w:szCs w:val="24"/>
        </w:rPr>
        <w:t xml:space="preserve">uzatvorená podľa  § 536  a </w:t>
      </w:r>
      <w:proofErr w:type="spellStart"/>
      <w:r w:rsidRPr="009F08D9">
        <w:rPr>
          <w:rFonts w:ascii="Times New Roman" w:hAnsi="Times New Roman"/>
          <w:i/>
          <w:iCs/>
          <w:sz w:val="24"/>
          <w:szCs w:val="24"/>
        </w:rPr>
        <w:t>nasl</w:t>
      </w:r>
      <w:proofErr w:type="spellEnd"/>
      <w:r w:rsidRPr="009F08D9">
        <w:rPr>
          <w:rFonts w:ascii="Times New Roman" w:hAnsi="Times New Roman"/>
          <w:i/>
          <w:iCs/>
          <w:sz w:val="24"/>
          <w:szCs w:val="24"/>
        </w:rPr>
        <w:t>. Obchodného zákonníka č. 513/1991 Zb.</w:t>
      </w:r>
    </w:p>
    <w:p w:rsidR="00BE116E" w:rsidRPr="009F08D9" w:rsidRDefault="00BE116E" w:rsidP="00BE116E">
      <w:pPr>
        <w:jc w:val="center"/>
        <w:rPr>
          <w:rFonts w:ascii="Times New Roman" w:hAnsi="Times New Roman"/>
          <w:b/>
          <w:i/>
          <w:sz w:val="24"/>
          <w:szCs w:val="24"/>
        </w:rPr>
      </w:pPr>
    </w:p>
    <w:p w:rsidR="00BE116E" w:rsidRPr="009F08D9" w:rsidRDefault="00BE116E" w:rsidP="00BE116E">
      <w:pPr>
        <w:jc w:val="center"/>
        <w:rPr>
          <w:rFonts w:ascii="Times New Roman" w:hAnsi="Times New Roman"/>
          <w:b/>
          <w:i/>
          <w:sz w:val="24"/>
          <w:szCs w:val="24"/>
        </w:rPr>
      </w:pPr>
    </w:p>
    <w:p w:rsidR="00BE116E" w:rsidRPr="009F08D9" w:rsidRDefault="00BE116E" w:rsidP="00BE116E">
      <w:pPr>
        <w:spacing w:before="120"/>
        <w:jc w:val="center"/>
        <w:rPr>
          <w:rFonts w:ascii="Times New Roman" w:hAnsi="Times New Roman"/>
          <w:i/>
          <w:sz w:val="24"/>
          <w:szCs w:val="24"/>
        </w:rPr>
      </w:pPr>
      <w:r w:rsidRPr="009F08D9">
        <w:rPr>
          <w:rFonts w:ascii="Times New Roman" w:hAnsi="Times New Roman"/>
          <w:i/>
          <w:sz w:val="24"/>
          <w:szCs w:val="24"/>
        </w:rPr>
        <w:t xml:space="preserve">Číslo zmluvy:  </w:t>
      </w:r>
      <w:r w:rsidR="006F47F8">
        <w:rPr>
          <w:rFonts w:ascii="Times New Roman" w:hAnsi="Times New Roman"/>
          <w:b/>
          <w:bCs/>
          <w:i/>
          <w:sz w:val="24"/>
          <w:szCs w:val="24"/>
        </w:rPr>
        <w:t>2021</w:t>
      </w:r>
      <w:r w:rsidRPr="009F08D9">
        <w:rPr>
          <w:rFonts w:ascii="Times New Roman" w:hAnsi="Times New Roman"/>
          <w:b/>
          <w:bCs/>
          <w:i/>
          <w:sz w:val="24"/>
          <w:szCs w:val="24"/>
        </w:rPr>
        <w:t>/XX</w:t>
      </w:r>
    </w:p>
    <w:p w:rsidR="00BE116E" w:rsidRPr="009F08D9"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t>ZMLUVNÉ  STRANY</w:t>
      </w:r>
    </w:p>
    <w:p w:rsidR="00BE116E" w:rsidRPr="009F08D9" w:rsidRDefault="00BE116E" w:rsidP="00BE116E">
      <w:pPr>
        <w:rPr>
          <w:rFonts w:ascii="Times New Roman" w:hAnsi="Times New Roman"/>
          <w:b/>
          <w:sz w:val="24"/>
          <w:szCs w:val="24"/>
        </w:rPr>
      </w:pPr>
    </w:p>
    <w:p w:rsidR="00BE116E" w:rsidRPr="009F08D9" w:rsidRDefault="00BE116E" w:rsidP="00BE116E">
      <w:pPr>
        <w:rPr>
          <w:rFonts w:ascii="Times New Roman" w:hAnsi="Times New Roman"/>
          <w:sz w:val="24"/>
          <w:szCs w:val="24"/>
        </w:rPr>
      </w:pPr>
      <w:r w:rsidRPr="009F08D9">
        <w:rPr>
          <w:rFonts w:ascii="Times New Roman" w:hAnsi="Times New Roman"/>
          <w:b/>
          <w:sz w:val="24"/>
          <w:szCs w:val="24"/>
        </w:rPr>
        <w:t>Objednávateľ</w:t>
      </w:r>
      <w:r w:rsidRPr="009F08D9">
        <w:rPr>
          <w:rFonts w:ascii="Times New Roman" w:hAnsi="Times New Roman"/>
          <w:b/>
          <w:sz w:val="24"/>
          <w:szCs w:val="24"/>
        </w:rPr>
        <w:tab/>
      </w:r>
      <w:r w:rsidRPr="009F08D9">
        <w:rPr>
          <w:rFonts w:ascii="Times New Roman" w:hAnsi="Times New Roman"/>
          <w:b/>
          <w:sz w:val="24"/>
          <w:szCs w:val="24"/>
        </w:rPr>
        <w:tab/>
      </w:r>
      <w:r w:rsidRPr="009F08D9">
        <w:rPr>
          <w:rFonts w:ascii="Times New Roman" w:hAnsi="Times New Roman"/>
          <w:sz w:val="24"/>
          <w:szCs w:val="24"/>
        </w:rPr>
        <w:t>:</w:t>
      </w:r>
      <w:r>
        <w:rPr>
          <w:rFonts w:ascii="Times New Roman" w:hAnsi="Times New Roman"/>
          <w:sz w:val="24"/>
          <w:szCs w:val="24"/>
        </w:rPr>
        <w:tab/>
      </w:r>
      <w:r w:rsidRPr="008571C8">
        <w:rPr>
          <w:rFonts w:ascii="Times New Roman" w:hAnsi="Times New Roman"/>
          <w:b/>
          <w:sz w:val="24"/>
          <w:szCs w:val="24"/>
        </w:rPr>
        <w:t xml:space="preserve">INFINITY </w:t>
      </w:r>
      <w:r w:rsidR="00DF60D3">
        <w:rPr>
          <w:rFonts w:ascii="Times New Roman" w:hAnsi="Times New Roman"/>
          <w:b/>
          <w:sz w:val="24"/>
          <w:szCs w:val="24"/>
        </w:rPr>
        <w:t>GROUP a.s.</w:t>
      </w:r>
      <w:r w:rsidRPr="009F08D9">
        <w:rPr>
          <w:rFonts w:ascii="Times New Roman" w:hAnsi="Times New Roman"/>
          <w:sz w:val="24"/>
          <w:szCs w:val="24"/>
        </w:rPr>
        <w:tab/>
      </w:r>
      <w:bookmarkStart w:id="0" w:name="OLE_LINK1"/>
    </w:p>
    <w:p w:rsidR="00BE116E" w:rsidRPr="009F08D9" w:rsidRDefault="00BE116E" w:rsidP="00BE116E">
      <w:pPr>
        <w:rPr>
          <w:rFonts w:ascii="Times New Roman" w:hAnsi="Times New Roman"/>
          <w:sz w:val="24"/>
          <w:szCs w:val="24"/>
        </w:rPr>
      </w:pPr>
      <w:r>
        <w:rPr>
          <w:rFonts w:ascii="Times New Roman" w:hAnsi="Times New Roman"/>
          <w:sz w:val="24"/>
          <w:szCs w:val="24"/>
        </w:rPr>
        <w:t>Adresa</w:t>
      </w:r>
      <w:r>
        <w:rPr>
          <w:rFonts w:ascii="Times New Roman" w:hAnsi="Times New Roman"/>
          <w:sz w:val="24"/>
          <w:szCs w:val="24"/>
        </w:rPr>
        <w:tab/>
      </w:r>
      <w:r>
        <w:rPr>
          <w:rFonts w:ascii="Times New Roman" w:hAnsi="Times New Roman"/>
          <w:sz w:val="24"/>
          <w:szCs w:val="24"/>
        </w:rPr>
        <w:tab/>
      </w:r>
      <w:r w:rsidRPr="009F08D9">
        <w:rPr>
          <w:rFonts w:ascii="Times New Roman" w:hAnsi="Times New Roman"/>
          <w:sz w:val="24"/>
          <w:szCs w:val="24"/>
        </w:rPr>
        <w:t>:</w:t>
      </w:r>
      <w:r w:rsidRPr="009F08D9">
        <w:rPr>
          <w:rFonts w:ascii="Times New Roman" w:hAnsi="Times New Roman"/>
          <w:sz w:val="24"/>
          <w:szCs w:val="24"/>
        </w:rPr>
        <w:tab/>
      </w:r>
      <w:proofErr w:type="spellStart"/>
      <w:r w:rsidR="00DF60D3">
        <w:rPr>
          <w:rFonts w:ascii="Times New Roman" w:hAnsi="Times New Roman"/>
          <w:sz w:val="24"/>
          <w:szCs w:val="24"/>
        </w:rPr>
        <w:t>Pstruša</w:t>
      </w:r>
      <w:proofErr w:type="spellEnd"/>
      <w:r w:rsidR="00DF60D3">
        <w:rPr>
          <w:rFonts w:ascii="Times New Roman" w:hAnsi="Times New Roman"/>
          <w:sz w:val="24"/>
          <w:szCs w:val="24"/>
        </w:rPr>
        <w:t xml:space="preserve"> 813, 962 02 </w:t>
      </w:r>
      <w:proofErr w:type="spellStart"/>
      <w:r w:rsidR="00DF60D3">
        <w:rPr>
          <w:rFonts w:ascii="Times New Roman" w:hAnsi="Times New Roman"/>
          <w:sz w:val="24"/>
          <w:szCs w:val="24"/>
        </w:rPr>
        <w:t>Pstruša</w:t>
      </w:r>
      <w:proofErr w:type="spellEnd"/>
    </w:p>
    <w:p w:rsidR="00BE116E" w:rsidRPr="009F08D9" w:rsidRDefault="00BE116E" w:rsidP="00BE116E">
      <w:pPr>
        <w:rPr>
          <w:rFonts w:ascii="Times New Roman" w:hAnsi="Times New Roman"/>
          <w:sz w:val="24"/>
          <w:szCs w:val="24"/>
        </w:rPr>
      </w:pPr>
      <w:r w:rsidRPr="009F08D9">
        <w:rPr>
          <w:rFonts w:ascii="Times New Roman" w:hAnsi="Times New Roman"/>
          <w:sz w:val="24"/>
          <w:szCs w:val="24"/>
        </w:rPr>
        <w:t>Zastúpený</w:t>
      </w:r>
      <w:r w:rsidRPr="009F08D9">
        <w:rPr>
          <w:rFonts w:ascii="Times New Roman" w:hAnsi="Times New Roman"/>
          <w:sz w:val="24"/>
          <w:szCs w:val="24"/>
        </w:rPr>
        <w:tab/>
      </w:r>
      <w:r w:rsidRPr="009F08D9">
        <w:rPr>
          <w:rFonts w:ascii="Times New Roman" w:hAnsi="Times New Roman"/>
          <w:sz w:val="24"/>
          <w:szCs w:val="24"/>
        </w:rPr>
        <w:tab/>
        <w:t>:</w:t>
      </w:r>
      <w:r w:rsidRPr="009F08D9">
        <w:rPr>
          <w:rFonts w:ascii="Times New Roman" w:hAnsi="Times New Roman"/>
          <w:sz w:val="24"/>
          <w:szCs w:val="24"/>
        </w:rPr>
        <w:tab/>
      </w:r>
      <w:bookmarkEnd w:id="0"/>
      <w:r>
        <w:rPr>
          <w:rFonts w:ascii="Times New Roman" w:hAnsi="Times New Roman"/>
          <w:sz w:val="24"/>
          <w:szCs w:val="24"/>
        </w:rPr>
        <w:t xml:space="preserve">Ing. Tomáš Pilát </w:t>
      </w:r>
      <w:r w:rsidR="00DF60D3">
        <w:rPr>
          <w:rFonts w:ascii="Times New Roman" w:hAnsi="Times New Roman"/>
          <w:sz w:val="24"/>
          <w:szCs w:val="24"/>
        </w:rPr>
        <w:t>–</w:t>
      </w:r>
      <w:r>
        <w:rPr>
          <w:rFonts w:ascii="Times New Roman" w:hAnsi="Times New Roman"/>
          <w:sz w:val="24"/>
          <w:szCs w:val="24"/>
        </w:rPr>
        <w:t xml:space="preserve"> </w:t>
      </w:r>
      <w:r w:rsidR="00DF60D3">
        <w:rPr>
          <w:rFonts w:ascii="Times New Roman" w:hAnsi="Times New Roman"/>
          <w:sz w:val="24"/>
          <w:szCs w:val="24"/>
        </w:rPr>
        <w:t>predseda predstavenstva</w:t>
      </w:r>
    </w:p>
    <w:p w:rsidR="00BE116E" w:rsidRDefault="00BE116E" w:rsidP="00BE116E">
      <w:pPr>
        <w:rPr>
          <w:rStyle w:val="apple-converted-space"/>
          <w:rFonts w:ascii="Times New Roman" w:hAnsi="Times New Roman"/>
          <w:b/>
          <w:bCs/>
          <w:color w:val="000000"/>
          <w:sz w:val="24"/>
          <w:szCs w:val="24"/>
          <w:shd w:val="clear" w:color="auto" w:fill="FFFFFF"/>
        </w:rPr>
      </w:pPr>
      <w:r>
        <w:rPr>
          <w:rFonts w:ascii="Times New Roman" w:hAnsi="Times New Roman"/>
          <w:sz w:val="24"/>
          <w:szCs w:val="24"/>
        </w:rPr>
        <w:t>IČO</w:t>
      </w:r>
      <w:r>
        <w:rPr>
          <w:rFonts w:ascii="Times New Roman" w:hAnsi="Times New Roman"/>
          <w:sz w:val="24"/>
          <w:szCs w:val="24"/>
        </w:rPr>
        <w:tab/>
      </w:r>
      <w:r>
        <w:rPr>
          <w:rFonts w:ascii="Times New Roman" w:hAnsi="Times New Roman"/>
          <w:sz w:val="24"/>
          <w:szCs w:val="24"/>
        </w:rPr>
        <w:tab/>
      </w:r>
      <w:r w:rsidRPr="009F08D9">
        <w:rPr>
          <w:rFonts w:ascii="Times New Roman" w:hAnsi="Times New Roman"/>
          <w:sz w:val="24"/>
          <w:szCs w:val="24"/>
        </w:rPr>
        <w:t>:</w:t>
      </w:r>
      <w:r w:rsidRPr="009F08D9">
        <w:rPr>
          <w:rFonts w:ascii="Times New Roman" w:hAnsi="Times New Roman"/>
          <w:sz w:val="24"/>
          <w:szCs w:val="24"/>
        </w:rPr>
        <w:tab/>
      </w:r>
      <w:r w:rsidR="00DF60D3">
        <w:rPr>
          <w:rFonts w:ascii="Times New Roman" w:hAnsi="Times New Roman"/>
          <w:sz w:val="24"/>
          <w:szCs w:val="24"/>
        </w:rPr>
        <w:t>43970630</w:t>
      </w:r>
      <w:r w:rsidRPr="009F08D9">
        <w:rPr>
          <w:rStyle w:val="apple-converted-space"/>
          <w:rFonts w:ascii="Times New Roman" w:hAnsi="Times New Roman"/>
          <w:b/>
          <w:bCs/>
          <w:color w:val="000000"/>
          <w:sz w:val="24"/>
          <w:szCs w:val="24"/>
          <w:shd w:val="clear" w:color="auto" w:fill="FFFFFF"/>
        </w:rPr>
        <w:t> </w:t>
      </w:r>
    </w:p>
    <w:p w:rsidR="00BE116E" w:rsidRDefault="00BE116E" w:rsidP="00BE116E">
      <w:pPr>
        <w:rPr>
          <w:rFonts w:ascii="Times New Roman" w:hAnsi="Times New Roman"/>
          <w:sz w:val="24"/>
          <w:szCs w:val="24"/>
        </w:rPr>
      </w:pPr>
      <w:r>
        <w:rPr>
          <w:rFonts w:ascii="Times New Roman" w:hAnsi="Times New Roman"/>
          <w:sz w:val="24"/>
          <w:szCs w:val="24"/>
        </w:rPr>
        <w:t>IČ DPH</w:t>
      </w:r>
      <w:r>
        <w:rPr>
          <w:rFonts w:ascii="Times New Roman" w:hAnsi="Times New Roman"/>
          <w:sz w:val="24"/>
          <w:szCs w:val="24"/>
        </w:rPr>
        <w:tab/>
      </w:r>
      <w:r>
        <w:rPr>
          <w:rFonts w:ascii="Times New Roman" w:hAnsi="Times New Roman"/>
          <w:sz w:val="24"/>
          <w:szCs w:val="24"/>
        </w:rPr>
        <w:tab/>
      </w:r>
      <w:r w:rsidRPr="009F08D9">
        <w:rPr>
          <w:rFonts w:ascii="Times New Roman" w:hAnsi="Times New Roman"/>
          <w:sz w:val="24"/>
          <w:szCs w:val="24"/>
        </w:rPr>
        <w:t>:</w:t>
      </w:r>
      <w:r>
        <w:rPr>
          <w:rFonts w:ascii="Times New Roman" w:hAnsi="Times New Roman"/>
          <w:sz w:val="24"/>
          <w:szCs w:val="24"/>
        </w:rPr>
        <w:tab/>
      </w:r>
      <w:r w:rsidR="00DF60D3">
        <w:rPr>
          <w:rFonts w:ascii="Times New Roman" w:hAnsi="Times New Roman"/>
          <w:sz w:val="24"/>
          <w:szCs w:val="24"/>
        </w:rPr>
        <w:t>SK2022536835</w:t>
      </w:r>
      <w:r w:rsidRPr="009F08D9">
        <w:rPr>
          <w:rFonts w:ascii="Times New Roman" w:hAnsi="Times New Roman"/>
          <w:sz w:val="24"/>
          <w:szCs w:val="24"/>
        </w:rPr>
        <w:tab/>
      </w:r>
    </w:p>
    <w:p w:rsidR="00BE116E" w:rsidRPr="009F08D9" w:rsidRDefault="00BE116E" w:rsidP="00BE116E">
      <w:pPr>
        <w:ind w:left="2832" w:hanging="2832"/>
        <w:rPr>
          <w:rFonts w:ascii="Times New Roman" w:hAnsi="Times New Roman"/>
          <w:sz w:val="24"/>
          <w:szCs w:val="24"/>
        </w:rPr>
      </w:pPr>
      <w:r w:rsidRPr="009F08D9">
        <w:rPr>
          <w:rFonts w:ascii="Times New Roman" w:hAnsi="Times New Roman"/>
          <w:sz w:val="24"/>
          <w:szCs w:val="24"/>
        </w:rPr>
        <w:t>Obchodný register</w:t>
      </w:r>
      <w:r w:rsidRPr="009F08D9">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9F08D9">
        <w:rPr>
          <w:rFonts w:ascii="Times New Roman" w:hAnsi="Times New Roman"/>
          <w:sz w:val="24"/>
          <w:szCs w:val="24"/>
        </w:rPr>
        <w:t>:</w:t>
      </w:r>
      <w:r w:rsidR="00DF60D3">
        <w:rPr>
          <w:rFonts w:ascii="Times New Roman" w:hAnsi="Times New Roman"/>
          <w:sz w:val="24"/>
          <w:szCs w:val="24"/>
        </w:rPr>
        <w:tab/>
      </w:r>
      <w:proofErr w:type="spellStart"/>
      <w:r w:rsidR="00DF60D3">
        <w:rPr>
          <w:rFonts w:ascii="Times New Roman" w:hAnsi="Times New Roman"/>
          <w:sz w:val="24"/>
          <w:szCs w:val="24"/>
        </w:rPr>
        <w:t>okr</w:t>
      </w:r>
      <w:proofErr w:type="spellEnd"/>
      <w:r w:rsidR="00DF60D3">
        <w:rPr>
          <w:rFonts w:ascii="Times New Roman" w:hAnsi="Times New Roman"/>
          <w:sz w:val="24"/>
          <w:szCs w:val="24"/>
        </w:rPr>
        <w:t xml:space="preserve">. súd B. Bystrica, </w:t>
      </w:r>
      <w:proofErr w:type="spellStart"/>
      <w:r w:rsidR="00DF60D3">
        <w:rPr>
          <w:rFonts w:ascii="Times New Roman" w:hAnsi="Times New Roman"/>
          <w:sz w:val="24"/>
          <w:szCs w:val="24"/>
        </w:rPr>
        <w:t>odd</w:t>
      </w:r>
      <w:proofErr w:type="spellEnd"/>
      <w:r w:rsidR="00DF60D3">
        <w:rPr>
          <w:rFonts w:ascii="Times New Roman" w:hAnsi="Times New Roman"/>
          <w:sz w:val="24"/>
          <w:szCs w:val="24"/>
        </w:rPr>
        <w:t>: Sa</w:t>
      </w:r>
      <w:r>
        <w:rPr>
          <w:rFonts w:ascii="Times New Roman" w:hAnsi="Times New Roman"/>
          <w:sz w:val="24"/>
          <w:szCs w:val="24"/>
        </w:rPr>
        <w:t xml:space="preserve">, </w:t>
      </w:r>
      <w:proofErr w:type="spellStart"/>
      <w:r>
        <w:rPr>
          <w:rFonts w:ascii="Times New Roman" w:hAnsi="Times New Roman"/>
          <w:sz w:val="24"/>
          <w:szCs w:val="24"/>
        </w:rPr>
        <w:t>vl</w:t>
      </w:r>
      <w:proofErr w:type="spellEnd"/>
      <w:r>
        <w:rPr>
          <w:rFonts w:ascii="Times New Roman" w:hAnsi="Times New Roman"/>
          <w:sz w:val="24"/>
          <w:szCs w:val="24"/>
        </w:rPr>
        <w:t>. č.:</w:t>
      </w:r>
      <w:r w:rsidR="00DF60D3">
        <w:rPr>
          <w:rFonts w:ascii="Times New Roman" w:hAnsi="Times New Roman"/>
          <w:sz w:val="24"/>
          <w:szCs w:val="24"/>
        </w:rPr>
        <w:t>923/S</w:t>
      </w:r>
      <w:r>
        <w:rPr>
          <w:rFonts w:ascii="Times New Roman" w:hAnsi="Times New Roman"/>
          <w:sz w:val="24"/>
          <w:szCs w:val="24"/>
        </w:rPr>
        <w:t xml:space="preserve"> </w:t>
      </w:r>
      <w:r w:rsidRPr="009F08D9">
        <w:rPr>
          <w:rFonts w:ascii="Times New Roman" w:hAnsi="Times New Roman"/>
          <w:sz w:val="24"/>
          <w:szCs w:val="24"/>
        </w:rPr>
        <w:tab/>
      </w:r>
    </w:p>
    <w:p w:rsidR="00BE116E" w:rsidRPr="009F08D9" w:rsidRDefault="00BE116E" w:rsidP="00BE116E">
      <w:pPr>
        <w:rPr>
          <w:rFonts w:ascii="Times New Roman" w:hAnsi="Times New Roman"/>
          <w:sz w:val="24"/>
          <w:szCs w:val="24"/>
        </w:rPr>
      </w:pPr>
    </w:p>
    <w:p w:rsidR="00BE116E" w:rsidRPr="00DF60D3" w:rsidRDefault="00BE116E" w:rsidP="00BE116E">
      <w:pPr>
        <w:rPr>
          <w:rFonts w:ascii="Times New Roman" w:hAnsi="Times New Roman"/>
          <w:sz w:val="24"/>
          <w:szCs w:val="24"/>
          <w:highlight w:val="lightGray"/>
        </w:rPr>
      </w:pPr>
      <w:r w:rsidRPr="00DF60D3">
        <w:rPr>
          <w:rFonts w:ascii="Times New Roman" w:hAnsi="Times New Roman"/>
          <w:b/>
          <w:sz w:val="24"/>
          <w:szCs w:val="24"/>
          <w:highlight w:val="lightGray"/>
        </w:rPr>
        <w:t>Zhotoviteľ</w:t>
      </w:r>
      <w:r w:rsidRPr="00DF60D3">
        <w:rPr>
          <w:rFonts w:ascii="Times New Roman" w:hAnsi="Times New Roman"/>
          <w:sz w:val="24"/>
          <w:szCs w:val="24"/>
          <w:highlight w:val="lightGray"/>
        </w:rPr>
        <w:tab/>
      </w:r>
      <w:r w:rsidRPr="00DF60D3">
        <w:rPr>
          <w:rFonts w:ascii="Times New Roman" w:hAnsi="Times New Roman"/>
          <w:sz w:val="24"/>
          <w:szCs w:val="24"/>
          <w:highlight w:val="lightGray"/>
        </w:rPr>
        <w:tab/>
        <w:t>:</w:t>
      </w:r>
      <w:r w:rsidRPr="00DF60D3">
        <w:rPr>
          <w:rFonts w:ascii="Times New Roman" w:hAnsi="Times New Roman"/>
          <w:sz w:val="24"/>
          <w:szCs w:val="24"/>
          <w:highlight w:val="lightGray"/>
        </w:rPr>
        <w:tab/>
      </w:r>
    </w:p>
    <w:p w:rsidR="00BE116E" w:rsidRPr="00DF60D3" w:rsidRDefault="00BE116E" w:rsidP="00BE116E">
      <w:pPr>
        <w:rPr>
          <w:rFonts w:ascii="Times New Roman" w:hAnsi="Times New Roman"/>
          <w:sz w:val="24"/>
          <w:szCs w:val="24"/>
          <w:highlight w:val="lightGray"/>
        </w:rPr>
      </w:pPr>
      <w:r w:rsidRPr="00DF60D3">
        <w:rPr>
          <w:rFonts w:ascii="Times New Roman" w:hAnsi="Times New Roman"/>
          <w:sz w:val="24"/>
          <w:szCs w:val="24"/>
          <w:highlight w:val="lightGray"/>
        </w:rPr>
        <w:t>Adresa</w:t>
      </w:r>
      <w:r w:rsidRPr="00DF60D3">
        <w:rPr>
          <w:rFonts w:ascii="Times New Roman" w:hAnsi="Times New Roman"/>
          <w:sz w:val="24"/>
          <w:szCs w:val="24"/>
          <w:highlight w:val="lightGray"/>
        </w:rPr>
        <w:tab/>
      </w:r>
      <w:r w:rsidRPr="00DF60D3">
        <w:rPr>
          <w:rFonts w:ascii="Times New Roman" w:hAnsi="Times New Roman"/>
          <w:sz w:val="24"/>
          <w:szCs w:val="24"/>
          <w:highlight w:val="lightGray"/>
        </w:rPr>
        <w:tab/>
        <w:t>:</w:t>
      </w:r>
      <w:r w:rsidRPr="00DF60D3">
        <w:rPr>
          <w:rFonts w:ascii="Times New Roman" w:hAnsi="Times New Roman"/>
          <w:sz w:val="24"/>
          <w:szCs w:val="24"/>
          <w:highlight w:val="lightGray"/>
        </w:rPr>
        <w:tab/>
      </w:r>
    </w:p>
    <w:p w:rsidR="00BE116E" w:rsidRPr="00DF60D3" w:rsidRDefault="00BE116E" w:rsidP="00BE116E">
      <w:pPr>
        <w:rPr>
          <w:rFonts w:ascii="Times New Roman" w:hAnsi="Times New Roman"/>
          <w:sz w:val="24"/>
          <w:szCs w:val="24"/>
          <w:highlight w:val="lightGray"/>
        </w:rPr>
      </w:pPr>
      <w:r w:rsidRPr="00DF60D3">
        <w:rPr>
          <w:rFonts w:ascii="Times New Roman" w:hAnsi="Times New Roman"/>
          <w:sz w:val="24"/>
          <w:szCs w:val="24"/>
          <w:highlight w:val="lightGray"/>
        </w:rPr>
        <w:t>Zastúpený</w:t>
      </w:r>
      <w:r w:rsidRPr="00DF60D3">
        <w:rPr>
          <w:rFonts w:ascii="Times New Roman" w:hAnsi="Times New Roman"/>
          <w:sz w:val="24"/>
          <w:szCs w:val="24"/>
          <w:highlight w:val="lightGray"/>
        </w:rPr>
        <w:tab/>
      </w:r>
      <w:r w:rsidRPr="00DF60D3">
        <w:rPr>
          <w:rFonts w:ascii="Times New Roman" w:hAnsi="Times New Roman"/>
          <w:sz w:val="24"/>
          <w:szCs w:val="24"/>
          <w:highlight w:val="lightGray"/>
        </w:rPr>
        <w:tab/>
        <w:t>:</w:t>
      </w:r>
      <w:r w:rsidRPr="00DF60D3">
        <w:rPr>
          <w:rFonts w:ascii="Times New Roman" w:hAnsi="Times New Roman"/>
          <w:sz w:val="24"/>
          <w:szCs w:val="24"/>
          <w:highlight w:val="lightGray"/>
        </w:rPr>
        <w:tab/>
      </w:r>
    </w:p>
    <w:p w:rsidR="00BE116E" w:rsidRPr="00DF60D3" w:rsidRDefault="00BE116E" w:rsidP="00BE116E">
      <w:pPr>
        <w:rPr>
          <w:rFonts w:ascii="Times New Roman" w:hAnsi="Times New Roman"/>
          <w:sz w:val="24"/>
          <w:szCs w:val="24"/>
          <w:highlight w:val="lightGray"/>
        </w:rPr>
      </w:pPr>
      <w:r w:rsidRPr="00DF60D3">
        <w:rPr>
          <w:rFonts w:ascii="Times New Roman" w:hAnsi="Times New Roman"/>
          <w:sz w:val="24"/>
          <w:szCs w:val="24"/>
          <w:highlight w:val="lightGray"/>
        </w:rPr>
        <w:t>Oprávnený k podpisu</w:t>
      </w:r>
      <w:r w:rsidRPr="00DF60D3">
        <w:rPr>
          <w:rFonts w:ascii="Times New Roman" w:hAnsi="Times New Roman"/>
          <w:sz w:val="24"/>
          <w:szCs w:val="24"/>
          <w:highlight w:val="lightGray"/>
        </w:rPr>
        <w:tab/>
        <w:t>:</w:t>
      </w:r>
      <w:r w:rsidRPr="00DF60D3">
        <w:rPr>
          <w:rFonts w:ascii="Times New Roman" w:hAnsi="Times New Roman"/>
          <w:sz w:val="24"/>
          <w:szCs w:val="24"/>
          <w:highlight w:val="lightGray"/>
        </w:rPr>
        <w:tab/>
      </w:r>
      <w:r w:rsidR="00DF60D3">
        <w:rPr>
          <w:rFonts w:ascii="Times New Roman" w:hAnsi="Times New Roman"/>
          <w:sz w:val="24"/>
          <w:szCs w:val="24"/>
          <w:highlight w:val="lightGray"/>
        </w:rPr>
        <w:tab/>
      </w:r>
    </w:p>
    <w:p w:rsidR="00BE116E" w:rsidRPr="00DF60D3" w:rsidRDefault="00BE116E" w:rsidP="00BE116E">
      <w:pPr>
        <w:rPr>
          <w:rFonts w:ascii="Times New Roman" w:hAnsi="Times New Roman"/>
          <w:sz w:val="24"/>
          <w:szCs w:val="24"/>
          <w:highlight w:val="lightGray"/>
        </w:rPr>
      </w:pPr>
      <w:r w:rsidRPr="00DF60D3">
        <w:rPr>
          <w:rFonts w:ascii="Times New Roman" w:hAnsi="Times New Roman"/>
          <w:sz w:val="24"/>
          <w:szCs w:val="24"/>
          <w:highlight w:val="lightGray"/>
        </w:rPr>
        <w:t>IČO</w:t>
      </w:r>
      <w:r w:rsidRPr="00DF60D3">
        <w:rPr>
          <w:rFonts w:ascii="Times New Roman" w:hAnsi="Times New Roman"/>
          <w:sz w:val="24"/>
          <w:szCs w:val="24"/>
          <w:highlight w:val="lightGray"/>
        </w:rPr>
        <w:tab/>
      </w:r>
      <w:r w:rsidRPr="00DF60D3">
        <w:rPr>
          <w:rFonts w:ascii="Times New Roman" w:hAnsi="Times New Roman"/>
          <w:sz w:val="24"/>
          <w:szCs w:val="24"/>
          <w:highlight w:val="lightGray"/>
        </w:rPr>
        <w:tab/>
        <w:t>:</w:t>
      </w:r>
      <w:r w:rsidRPr="00DF60D3">
        <w:rPr>
          <w:rFonts w:ascii="Times New Roman" w:hAnsi="Times New Roman"/>
          <w:sz w:val="24"/>
          <w:szCs w:val="24"/>
          <w:highlight w:val="lightGray"/>
        </w:rPr>
        <w:tab/>
      </w:r>
    </w:p>
    <w:p w:rsidR="00BE116E" w:rsidRPr="00DF60D3" w:rsidRDefault="00BE116E" w:rsidP="00BE116E">
      <w:pPr>
        <w:rPr>
          <w:rFonts w:ascii="Times New Roman" w:hAnsi="Times New Roman"/>
          <w:sz w:val="24"/>
          <w:szCs w:val="24"/>
          <w:highlight w:val="lightGray"/>
        </w:rPr>
      </w:pPr>
      <w:r w:rsidRPr="00DF60D3">
        <w:rPr>
          <w:rFonts w:ascii="Times New Roman" w:hAnsi="Times New Roman"/>
          <w:sz w:val="24"/>
          <w:szCs w:val="24"/>
          <w:highlight w:val="lightGray"/>
        </w:rPr>
        <w:t>IČ DPH</w:t>
      </w:r>
      <w:r w:rsidRPr="00DF60D3">
        <w:rPr>
          <w:rFonts w:ascii="Times New Roman" w:hAnsi="Times New Roman"/>
          <w:sz w:val="24"/>
          <w:szCs w:val="24"/>
          <w:highlight w:val="lightGray"/>
        </w:rPr>
        <w:tab/>
      </w:r>
      <w:r w:rsidRPr="00DF60D3">
        <w:rPr>
          <w:rFonts w:ascii="Times New Roman" w:hAnsi="Times New Roman"/>
          <w:sz w:val="24"/>
          <w:szCs w:val="24"/>
          <w:highlight w:val="lightGray"/>
        </w:rPr>
        <w:tab/>
        <w:t>:</w:t>
      </w:r>
      <w:r w:rsidRPr="00DF60D3">
        <w:rPr>
          <w:rFonts w:ascii="Times New Roman" w:hAnsi="Times New Roman"/>
          <w:sz w:val="24"/>
          <w:szCs w:val="24"/>
          <w:highlight w:val="lightGray"/>
        </w:rPr>
        <w:tab/>
      </w:r>
    </w:p>
    <w:p w:rsidR="00BE116E" w:rsidRPr="00DF60D3" w:rsidRDefault="00BE116E" w:rsidP="00BE116E">
      <w:pPr>
        <w:rPr>
          <w:rFonts w:ascii="Times New Roman" w:hAnsi="Times New Roman"/>
          <w:sz w:val="24"/>
          <w:szCs w:val="24"/>
          <w:highlight w:val="lightGray"/>
          <w:lang w:val="en-US"/>
        </w:rPr>
      </w:pPr>
      <w:r w:rsidRPr="00DF60D3">
        <w:rPr>
          <w:rFonts w:ascii="Times New Roman" w:hAnsi="Times New Roman"/>
          <w:sz w:val="24"/>
          <w:szCs w:val="24"/>
          <w:highlight w:val="lightGray"/>
        </w:rPr>
        <w:t>Banka:</w:t>
      </w:r>
      <w:r w:rsidRPr="00DF60D3">
        <w:rPr>
          <w:rFonts w:ascii="Times New Roman" w:hAnsi="Times New Roman"/>
          <w:sz w:val="24"/>
          <w:szCs w:val="24"/>
          <w:highlight w:val="lightGray"/>
        </w:rPr>
        <w:tab/>
      </w:r>
      <w:r w:rsidRPr="00DF60D3">
        <w:rPr>
          <w:rFonts w:ascii="Times New Roman" w:hAnsi="Times New Roman"/>
          <w:sz w:val="24"/>
          <w:szCs w:val="24"/>
          <w:highlight w:val="lightGray"/>
        </w:rPr>
        <w:tab/>
        <w:t>:</w:t>
      </w:r>
      <w:r w:rsidRPr="00DF60D3">
        <w:rPr>
          <w:rFonts w:ascii="Times New Roman" w:hAnsi="Times New Roman"/>
          <w:sz w:val="24"/>
          <w:szCs w:val="24"/>
          <w:highlight w:val="lightGray"/>
        </w:rPr>
        <w:tab/>
      </w:r>
    </w:p>
    <w:p w:rsidR="00BE116E" w:rsidRPr="009F08D9" w:rsidRDefault="00BE116E" w:rsidP="00DF60D3">
      <w:pPr>
        <w:tabs>
          <w:tab w:val="clear" w:pos="2160"/>
          <w:tab w:val="clear" w:pos="2880"/>
          <w:tab w:val="clear" w:pos="4500"/>
        </w:tabs>
        <w:rPr>
          <w:rFonts w:ascii="Times New Roman" w:hAnsi="Times New Roman"/>
          <w:sz w:val="24"/>
          <w:szCs w:val="24"/>
        </w:rPr>
      </w:pPr>
      <w:r w:rsidRPr="00DF60D3">
        <w:rPr>
          <w:rFonts w:ascii="Times New Roman" w:hAnsi="Times New Roman"/>
          <w:sz w:val="24"/>
          <w:szCs w:val="24"/>
          <w:highlight w:val="lightGray"/>
        </w:rPr>
        <w:t>Obchodný register</w:t>
      </w:r>
      <w:r w:rsidR="00DF60D3">
        <w:rPr>
          <w:rFonts w:ascii="Times New Roman" w:hAnsi="Times New Roman"/>
          <w:sz w:val="24"/>
          <w:szCs w:val="24"/>
          <w:highlight w:val="lightGray"/>
        </w:rPr>
        <w:tab/>
      </w:r>
      <w:r w:rsidR="00DF60D3">
        <w:rPr>
          <w:rFonts w:ascii="Times New Roman" w:hAnsi="Times New Roman"/>
          <w:sz w:val="24"/>
          <w:szCs w:val="24"/>
          <w:highlight w:val="lightGray"/>
        </w:rPr>
        <w:tab/>
      </w:r>
      <w:r w:rsidR="00DF60D3">
        <w:rPr>
          <w:rFonts w:ascii="Times New Roman" w:hAnsi="Times New Roman"/>
          <w:sz w:val="24"/>
          <w:szCs w:val="24"/>
          <w:highlight w:val="lightGray"/>
        </w:rPr>
        <w:tab/>
        <w:t xml:space="preserve">                </w:t>
      </w:r>
      <w:r w:rsidR="00DF60D3">
        <w:rPr>
          <w:rFonts w:ascii="Times New Roman" w:hAnsi="Times New Roman"/>
          <w:sz w:val="24"/>
          <w:szCs w:val="24"/>
        </w:rPr>
        <w:t xml:space="preserve"> </w:t>
      </w:r>
      <w:r w:rsidR="00DF60D3">
        <w:rPr>
          <w:rFonts w:ascii="Times New Roman" w:hAnsi="Times New Roman"/>
          <w:sz w:val="24"/>
          <w:szCs w:val="24"/>
        </w:rPr>
        <w:tab/>
      </w:r>
    </w:p>
    <w:p w:rsidR="00BE116E" w:rsidRPr="009F08D9"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t>PREDMET ZMLUVY</w:t>
      </w:r>
    </w:p>
    <w:p w:rsidR="00BE116E" w:rsidRPr="009F08D9" w:rsidRDefault="00BE116E" w:rsidP="00BE116E">
      <w:pPr>
        <w:rPr>
          <w:rFonts w:ascii="Times New Roman" w:hAnsi="Times New Roman"/>
          <w:sz w:val="24"/>
          <w:szCs w:val="24"/>
        </w:rPr>
      </w:pPr>
    </w:p>
    <w:p w:rsidR="00BE116E" w:rsidRPr="009F08D9" w:rsidRDefault="00BE116E" w:rsidP="00BE116E">
      <w:pPr>
        <w:pStyle w:val="Zkladntext3"/>
        <w:jc w:val="both"/>
        <w:rPr>
          <w:rFonts w:ascii="Times New Roman" w:hAnsi="Times New Roman"/>
          <w:color w:val="auto"/>
          <w:sz w:val="24"/>
          <w:szCs w:val="24"/>
        </w:rPr>
      </w:pPr>
      <w:r w:rsidRPr="009F08D9">
        <w:rPr>
          <w:rFonts w:ascii="Times New Roman" w:hAnsi="Times New Roman"/>
          <w:sz w:val="24"/>
          <w:szCs w:val="24"/>
        </w:rPr>
        <w:tab/>
      </w:r>
      <w:r w:rsidRPr="009F08D9">
        <w:rPr>
          <w:rFonts w:ascii="Times New Roman" w:hAnsi="Times New Roman"/>
          <w:color w:val="auto"/>
          <w:sz w:val="24"/>
          <w:szCs w:val="24"/>
        </w:rPr>
        <w:t>Predmetom zmluvy je záväzok zhotoviteľa dodať objednávateľovi dielo, pozostávajúce z programového vybavenia, technického vybavenia a súvisiacich služieb pre prevádzku jeho spoločnosti v znení ďalších dojednaní</w:t>
      </w:r>
      <w:r>
        <w:rPr>
          <w:rFonts w:ascii="Times New Roman" w:hAnsi="Times New Roman"/>
          <w:color w:val="auto"/>
          <w:sz w:val="24"/>
          <w:szCs w:val="24"/>
        </w:rPr>
        <w:t>.</w:t>
      </w:r>
    </w:p>
    <w:p w:rsidR="00BE116E"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rPr>
          <w:rFonts w:ascii="Times New Roman" w:hAnsi="Times New Roman" w:cs="Times New Roman"/>
          <w:sz w:val="24"/>
          <w:szCs w:val="24"/>
        </w:rPr>
      </w:pPr>
      <w:r w:rsidRPr="009F08D9">
        <w:rPr>
          <w:rFonts w:ascii="Times New Roman" w:hAnsi="Times New Roman" w:cs="Times New Roman"/>
          <w:sz w:val="24"/>
          <w:szCs w:val="24"/>
        </w:rPr>
        <w:t>Špecifikácia dodávky diela</w:t>
      </w:r>
    </w:p>
    <w:p w:rsidR="00BE116E" w:rsidRPr="009F08D9" w:rsidRDefault="00BE116E" w:rsidP="00BE116E">
      <w:pPr>
        <w:tabs>
          <w:tab w:val="clear" w:pos="2160"/>
          <w:tab w:val="clear" w:pos="2880"/>
          <w:tab w:val="clear" w:pos="4500"/>
        </w:tabs>
        <w:jc w:val="both"/>
        <w:rPr>
          <w:rFonts w:ascii="Times New Roman" w:hAnsi="Times New Roman"/>
          <w:sz w:val="24"/>
          <w:szCs w:val="24"/>
        </w:rPr>
      </w:pPr>
      <w:r w:rsidRPr="009F08D9">
        <w:rPr>
          <w:rFonts w:ascii="Times New Roman" w:hAnsi="Times New Roman"/>
          <w:sz w:val="24"/>
          <w:szCs w:val="24"/>
        </w:rPr>
        <w:t xml:space="preserve">Podrobná technická špecifikácia je uvedená v prílohe č. 1 tejto zmluvy a je totožná s podrobnou technickou špecifikáciou predloženou v ponuke </w:t>
      </w:r>
      <w:r>
        <w:rPr>
          <w:rFonts w:ascii="Times New Roman" w:hAnsi="Times New Roman"/>
          <w:sz w:val="24"/>
          <w:szCs w:val="24"/>
        </w:rPr>
        <w:t>zhotovi</w:t>
      </w:r>
      <w:r w:rsidRPr="009F08D9">
        <w:rPr>
          <w:rFonts w:ascii="Times New Roman" w:hAnsi="Times New Roman"/>
          <w:sz w:val="24"/>
          <w:szCs w:val="24"/>
        </w:rPr>
        <w:t xml:space="preserve">teľa v rámci obstarávania na predmet zákazky: </w:t>
      </w:r>
      <w:r w:rsidR="004D3D9A" w:rsidRPr="004D3D9A">
        <w:rPr>
          <w:rFonts w:ascii="Times New Roman" w:hAnsi="Times New Roman"/>
          <w:sz w:val="24"/>
          <w:szCs w:val="24"/>
        </w:rPr>
        <w:t>Inovácia procesu- Digitálne dvojča</w:t>
      </w:r>
      <w:r w:rsidRPr="004D3D9A">
        <w:rPr>
          <w:rFonts w:ascii="Times New Roman" w:hAnsi="Times New Roman"/>
          <w:sz w:val="24"/>
          <w:szCs w:val="24"/>
        </w:rPr>
        <w:t>.</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r w:rsidRPr="009F08D9">
        <w:rPr>
          <w:rFonts w:ascii="Times New Roman" w:hAnsi="Times New Roman" w:cs="Times New Roman"/>
          <w:sz w:val="24"/>
          <w:szCs w:val="24"/>
        </w:rPr>
        <w:t>Podmie</w:t>
      </w:r>
      <w:r>
        <w:rPr>
          <w:rFonts w:ascii="Times New Roman" w:hAnsi="Times New Roman" w:cs="Times New Roman"/>
          <w:sz w:val="24"/>
          <w:szCs w:val="24"/>
        </w:rPr>
        <w:t>n</w:t>
      </w:r>
      <w:r w:rsidRPr="009F08D9">
        <w:rPr>
          <w:rFonts w:ascii="Times New Roman" w:hAnsi="Times New Roman" w:cs="Times New Roman"/>
          <w:sz w:val="24"/>
          <w:szCs w:val="24"/>
        </w:rPr>
        <w:t>ky užívanie licencií, licenčné dojednania</w:t>
      </w:r>
    </w:p>
    <w:p w:rsidR="00BE116E" w:rsidRPr="009F08D9" w:rsidRDefault="00BE116E" w:rsidP="00BE116E">
      <w:pPr>
        <w:pStyle w:val="Zkladntext3"/>
        <w:jc w:val="both"/>
        <w:rPr>
          <w:rFonts w:ascii="Times New Roman" w:hAnsi="Times New Roman"/>
          <w:color w:val="auto"/>
          <w:sz w:val="24"/>
          <w:szCs w:val="24"/>
        </w:rPr>
      </w:pPr>
      <w:r w:rsidRPr="009F08D9">
        <w:rPr>
          <w:rFonts w:ascii="Times New Roman" w:hAnsi="Times New Roman"/>
          <w:color w:val="auto"/>
          <w:sz w:val="24"/>
          <w:szCs w:val="24"/>
        </w:rPr>
        <w:t>Udelenie práva na užívanie licencií dodaného software je špecifikované v licenčnej zmluve</w:t>
      </w:r>
      <w:r>
        <w:rPr>
          <w:rFonts w:ascii="Times New Roman" w:hAnsi="Times New Roman"/>
          <w:color w:val="auto"/>
          <w:sz w:val="24"/>
          <w:szCs w:val="24"/>
        </w:rPr>
        <w:t xml:space="preserve"> – príloha č. 2 tejto zmluvy</w:t>
      </w:r>
      <w:r w:rsidRPr="009F08D9">
        <w:rPr>
          <w:rFonts w:ascii="Times New Roman" w:hAnsi="Times New Roman"/>
          <w:color w:val="auto"/>
          <w:sz w:val="24"/>
          <w:szCs w:val="24"/>
        </w:rPr>
        <w:t>.</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r w:rsidRPr="009F08D9">
        <w:rPr>
          <w:rFonts w:ascii="Times New Roman" w:hAnsi="Times New Roman" w:cs="Times New Roman"/>
          <w:sz w:val="24"/>
          <w:szCs w:val="24"/>
        </w:rPr>
        <w:t>Miesto vykonan</w:t>
      </w:r>
      <w:r>
        <w:rPr>
          <w:rFonts w:ascii="Times New Roman" w:hAnsi="Times New Roman" w:cs="Times New Roman"/>
          <w:sz w:val="24"/>
          <w:szCs w:val="24"/>
        </w:rPr>
        <w:t>i</w:t>
      </w:r>
      <w:r w:rsidRPr="009F08D9">
        <w:rPr>
          <w:rFonts w:ascii="Times New Roman" w:hAnsi="Times New Roman" w:cs="Times New Roman"/>
          <w:sz w:val="24"/>
          <w:szCs w:val="24"/>
        </w:rPr>
        <w:t>a diela</w:t>
      </w:r>
    </w:p>
    <w:p w:rsidR="00BE116E" w:rsidRPr="004D3D9A" w:rsidRDefault="00BE116E" w:rsidP="00BE116E">
      <w:pPr>
        <w:tabs>
          <w:tab w:val="left" w:pos="0"/>
        </w:tabs>
        <w:rPr>
          <w:rFonts w:ascii="Times New Roman" w:hAnsi="Times New Roman" w:cs="Times New Roman"/>
          <w:sz w:val="24"/>
          <w:szCs w:val="24"/>
        </w:rPr>
      </w:pPr>
      <w:r w:rsidRPr="009F08D9">
        <w:rPr>
          <w:rFonts w:ascii="Times New Roman" w:hAnsi="Times New Roman"/>
          <w:sz w:val="24"/>
          <w:szCs w:val="24"/>
        </w:rPr>
        <w:t>Miestom vykonania diela je</w:t>
      </w:r>
      <w:r>
        <w:rPr>
          <w:rFonts w:ascii="Times New Roman" w:hAnsi="Times New Roman"/>
          <w:sz w:val="24"/>
          <w:szCs w:val="24"/>
        </w:rPr>
        <w:t xml:space="preserve"> </w:t>
      </w:r>
      <w:r w:rsidR="004D3D9A" w:rsidRPr="004D3D9A">
        <w:rPr>
          <w:rFonts w:ascii="Times New Roman" w:hAnsi="Times New Roman" w:cs="Times New Roman"/>
          <w:bCs/>
          <w:color w:val="000000"/>
          <w:sz w:val="24"/>
          <w:szCs w:val="24"/>
        </w:rPr>
        <w:t xml:space="preserve">INFINITY GROUP a.s., </w:t>
      </w:r>
      <w:proofErr w:type="spellStart"/>
      <w:r w:rsidR="004D3D9A" w:rsidRPr="004D3D9A">
        <w:rPr>
          <w:rStyle w:val="ra"/>
          <w:rFonts w:ascii="Times New Roman" w:hAnsi="Times New Roman" w:cs="Times New Roman"/>
          <w:bCs/>
          <w:color w:val="000000"/>
          <w:sz w:val="24"/>
          <w:szCs w:val="24"/>
          <w:shd w:val="clear" w:color="auto" w:fill="FFFFFF"/>
        </w:rPr>
        <w:t>Pstruša</w:t>
      </w:r>
      <w:proofErr w:type="spellEnd"/>
      <w:r w:rsidR="004D3D9A" w:rsidRPr="004D3D9A">
        <w:rPr>
          <w:rStyle w:val="ra"/>
          <w:rFonts w:ascii="Times New Roman" w:hAnsi="Times New Roman" w:cs="Times New Roman"/>
          <w:bCs/>
          <w:color w:val="000000"/>
          <w:sz w:val="24"/>
          <w:szCs w:val="24"/>
          <w:shd w:val="clear" w:color="auto" w:fill="FFFFFF"/>
        </w:rPr>
        <w:t> 813, Vígľaš 962 02</w:t>
      </w:r>
      <w:r w:rsidRPr="004D3D9A">
        <w:rPr>
          <w:rFonts w:ascii="Times New Roman" w:hAnsi="Times New Roman" w:cs="Times New Roman"/>
          <w:sz w:val="24"/>
          <w:szCs w:val="24"/>
        </w:rPr>
        <w:t>.</w:t>
      </w:r>
    </w:p>
    <w:p w:rsidR="00BE116E" w:rsidRPr="009F08D9" w:rsidRDefault="00BE116E" w:rsidP="00BE116E">
      <w:pPr>
        <w:tabs>
          <w:tab w:val="left" w:pos="0"/>
        </w:tabs>
        <w:rPr>
          <w:rFonts w:ascii="Times New Roman" w:hAnsi="Times New Roman"/>
          <w:sz w:val="24"/>
          <w:szCs w:val="24"/>
        </w:rPr>
      </w:pPr>
    </w:p>
    <w:p w:rsidR="00BE116E" w:rsidRPr="009F08D9"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t>CENA A PLATOBNÉ PODMIENKY</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r w:rsidRPr="009F08D9">
        <w:rPr>
          <w:rFonts w:ascii="Times New Roman" w:hAnsi="Times New Roman" w:cs="Times New Roman"/>
          <w:sz w:val="24"/>
          <w:szCs w:val="24"/>
        </w:rPr>
        <w:t>Cena diela</w:t>
      </w: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Cena za dodávku predmetu zmluvy v rozsahu čl. 2. tejto zmluvy je stanovená dohodou zmluvných strán v zmysle zákona č. 18/1996 Zb. o cenách, nasledovne:</w:t>
      </w:r>
    </w:p>
    <w:p w:rsidR="00BE116E" w:rsidRPr="009F08D9" w:rsidRDefault="00BE116E" w:rsidP="00BE116E">
      <w:pPr>
        <w:jc w:val="both"/>
        <w:rPr>
          <w:rFonts w:ascii="Times New Roman" w:hAnsi="Times New Roman"/>
          <w:sz w:val="24"/>
          <w:szCs w:val="24"/>
        </w:rPr>
      </w:pPr>
    </w:p>
    <w:p w:rsidR="00BE116E" w:rsidRPr="00676EB1" w:rsidRDefault="00BE116E" w:rsidP="00BE116E">
      <w:pPr>
        <w:jc w:val="both"/>
        <w:rPr>
          <w:rFonts w:ascii="Times New Roman" w:hAnsi="Times New Roman"/>
          <w:sz w:val="24"/>
          <w:szCs w:val="24"/>
        </w:rPr>
      </w:pPr>
      <w:r w:rsidRPr="009F08D9">
        <w:rPr>
          <w:rFonts w:ascii="Times New Roman" w:hAnsi="Times New Roman"/>
          <w:sz w:val="24"/>
          <w:szCs w:val="24"/>
        </w:rPr>
        <w:t>Celková cena diela podľa predmetu tejto zmluvy dohodnutá obidvoma zmluvnými stranami je</w:t>
      </w:r>
      <w:r w:rsidR="004D3D9A">
        <w:rPr>
          <w:rFonts w:ascii="Times New Roman" w:hAnsi="Times New Roman"/>
          <w:b/>
          <w:sz w:val="24"/>
          <w:szCs w:val="24"/>
        </w:rPr>
        <w:t xml:space="preserve"> </w:t>
      </w:r>
      <w:proofErr w:type="spellStart"/>
      <w:r w:rsidR="004D3D9A" w:rsidRPr="004D3D9A">
        <w:rPr>
          <w:rFonts w:ascii="Times New Roman" w:hAnsi="Times New Roman"/>
          <w:b/>
          <w:sz w:val="24"/>
          <w:szCs w:val="24"/>
          <w:highlight w:val="lightGray"/>
        </w:rPr>
        <w:t>xxxxx</w:t>
      </w:r>
      <w:r w:rsidRPr="004D3D9A">
        <w:rPr>
          <w:rFonts w:ascii="Times New Roman" w:hAnsi="Times New Roman"/>
          <w:b/>
          <w:sz w:val="24"/>
          <w:szCs w:val="24"/>
          <w:highlight w:val="lightGray"/>
        </w:rPr>
        <w:t>,-€</w:t>
      </w:r>
      <w:proofErr w:type="spellEnd"/>
      <w:r w:rsidRPr="004D3D9A">
        <w:rPr>
          <w:rFonts w:ascii="Times New Roman" w:hAnsi="Times New Roman"/>
          <w:sz w:val="24"/>
          <w:szCs w:val="24"/>
          <w:highlight w:val="lightGray"/>
        </w:rPr>
        <w:t xml:space="preserve"> (slovom </w:t>
      </w:r>
      <w:proofErr w:type="spellStart"/>
      <w:r w:rsidRPr="004D3D9A">
        <w:rPr>
          <w:rFonts w:ascii="Times New Roman" w:hAnsi="Times New Roman"/>
          <w:sz w:val="24"/>
          <w:szCs w:val="24"/>
          <w:highlight w:val="lightGray"/>
        </w:rPr>
        <w:t>xxxxxxxxxxxxxxxx</w:t>
      </w:r>
      <w:r w:rsidR="004D3D9A">
        <w:rPr>
          <w:rFonts w:ascii="Times New Roman" w:hAnsi="Times New Roman"/>
          <w:sz w:val="24"/>
          <w:szCs w:val="24"/>
          <w:highlight w:val="lightGray"/>
        </w:rPr>
        <w:t>xxxxxxxxxxxxxxxxxxxxxxxxxxx</w:t>
      </w:r>
      <w:proofErr w:type="spellEnd"/>
      <w:r w:rsidR="004D3D9A">
        <w:rPr>
          <w:rFonts w:ascii="Times New Roman" w:hAnsi="Times New Roman"/>
          <w:sz w:val="24"/>
          <w:szCs w:val="24"/>
          <w:highlight w:val="lightGray"/>
        </w:rPr>
        <w:t xml:space="preserve"> EUR</w:t>
      </w:r>
      <w:r w:rsidRPr="004D3D9A">
        <w:rPr>
          <w:rFonts w:ascii="Times New Roman" w:hAnsi="Times New Roman"/>
          <w:sz w:val="24"/>
          <w:szCs w:val="24"/>
          <w:highlight w:val="lightGray"/>
        </w:rPr>
        <w:t>)</w:t>
      </w:r>
      <w:r w:rsidR="004D3D9A">
        <w:rPr>
          <w:rFonts w:ascii="Times New Roman" w:hAnsi="Times New Roman"/>
          <w:sz w:val="24"/>
          <w:szCs w:val="24"/>
        </w:rPr>
        <w:t>.</w:t>
      </w:r>
    </w:p>
    <w:p w:rsidR="00BE116E" w:rsidRPr="009F08D9" w:rsidRDefault="00BE116E" w:rsidP="00BE116E">
      <w:pPr>
        <w:jc w:val="both"/>
        <w:rPr>
          <w:rFonts w:ascii="Times New Roman" w:hAnsi="Times New Roman"/>
          <w:sz w:val="24"/>
          <w:szCs w:val="24"/>
        </w:rPr>
      </w:pP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 xml:space="preserve">Kalkulácia ceny je </w:t>
      </w:r>
      <w:proofErr w:type="spellStart"/>
      <w:r w:rsidRPr="009F08D9">
        <w:rPr>
          <w:rFonts w:ascii="Times New Roman" w:hAnsi="Times New Roman"/>
          <w:sz w:val="24"/>
          <w:szCs w:val="24"/>
        </w:rPr>
        <w:t>položkovite</w:t>
      </w:r>
      <w:proofErr w:type="spellEnd"/>
      <w:r w:rsidRPr="009F08D9">
        <w:rPr>
          <w:rFonts w:ascii="Times New Roman" w:hAnsi="Times New Roman"/>
          <w:sz w:val="24"/>
          <w:szCs w:val="24"/>
        </w:rPr>
        <w:t xml:space="preserve"> rozpísaná v</w:t>
      </w:r>
      <w:r>
        <w:rPr>
          <w:rFonts w:ascii="Times New Roman" w:hAnsi="Times New Roman"/>
          <w:sz w:val="24"/>
          <w:szCs w:val="24"/>
        </w:rPr>
        <w:t> prílohe č. 3 tejto zmluvy</w:t>
      </w:r>
      <w:r w:rsidRPr="009F08D9">
        <w:rPr>
          <w:rFonts w:ascii="Times New Roman" w:hAnsi="Times New Roman"/>
          <w:sz w:val="24"/>
          <w:szCs w:val="24"/>
        </w:rPr>
        <w:t>, ktorá je neoddeliteľnou súčasťou tejto zmluvy. Cena diela uvedená v bode 3.2 je dohodnutá ako pevná cena, v ktorej sú zahrnuté všetky náklady zhotoviteľa na vykonanie diela v rozsahu funkcionality diela určenej v prílohe 1 k tejto zmluvy</w:t>
      </w:r>
      <w:r>
        <w:rPr>
          <w:rFonts w:ascii="Times New Roman" w:hAnsi="Times New Roman"/>
          <w:sz w:val="24"/>
          <w:szCs w:val="24"/>
        </w:rPr>
        <w:t>.</w:t>
      </w:r>
      <w:r w:rsidRPr="009F08D9">
        <w:rPr>
          <w:rFonts w:ascii="Times New Roman" w:hAnsi="Times New Roman"/>
          <w:sz w:val="24"/>
          <w:szCs w:val="24"/>
        </w:rPr>
        <w:t xml:space="preserve">  </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r w:rsidRPr="009F08D9">
        <w:rPr>
          <w:rFonts w:ascii="Times New Roman" w:hAnsi="Times New Roman" w:cs="Times New Roman"/>
          <w:sz w:val="24"/>
          <w:szCs w:val="24"/>
        </w:rPr>
        <w:t>DPH</w:t>
      </w: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 xml:space="preserve">Všetky vyššie uvádzané ceny sú bez DPH, </w:t>
      </w:r>
    </w:p>
    <w:p w:rsidR="00BE116E" w:rsidRPr="009F08D9" w:rsidRDefault="00BE116E" w:rsidP="00BE116E">
      <w:pPr>
        <w:jc w:val="both"/>
        <w:rPr>
          <w:rFonts w:ascii="Times New Roman" w:hAnsi="Times New Roman"/>
          <w:iCs/>
          <w:color w:val="000000"/>
          <w:sz w:val="24"/>
          <w:szCs w:val="24"/>
        </w:rPr>
      </w:pPr>
      <w:r w:rsidRPr="009F08D9">
        <w:rPr>
          <w:rFonts w:ascii="Times New Roman" w:hAnsi="Times New Roman"/>
          <w:iCs/>
          <w:color w:val="000000"/>
          <w:sz w:val="24"/>
          <w:szCs w:val="24"/>
        </w:rPr>
        <w:t>K uvedeným cenám bude zhotoviteľ fakturovať DPH vo výške platnej v čase plnenia zmluvy.</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r w:rsidRPr="009F08D9">
        <w:rPr>
          <w:rFonts w:ascii="Times New Roman" w:hAnsi="Times New Roman" w:cs="Times New Roman"/>
          <w:sz w:val="24"/>
          <w:szCs w:val="24"/>
        </w:rPr>
        <w:t>Platnosť ceny</w:t>
      </w:r>
    </w:p>
    <w:p w:rsidR="00BE116E" w:rsidRPr="009F08D9" w:rsidRDefault="00BE116E" w:rsidP="00BE116E">
      <w:pPr>
        <w:tabs>
          <w:tab w:val="left" w:pos="3544"/>
          <w:tab w:val="left" w:pos="5812"/>
          <w:tab w:val="left" w:pos="6946"/>
        </w:tabs>
        <w:jc w:val="both"/>
        <w:rPr>
          <w:rFonts w:ascii="Times New Roman" w:hAnsi="Times New Roman"/>
          <w:sz w:val="24"/>
          <w:szCs w:val="24"/>
        </w:rPr>
      </w:pPr>
      <w:r w:rsidRPr="009F08D9">
        <w:rPr>
          <w:rFonts w:ascii="Times New Roman" w:hAnsi="Times New Roman"/>
          <w:sz w:val="24"/>
          <w:szCs w:val="24"/>
        </w:rPr>
        <w:t xml:space="preserve">Ceny sú kalkulované podľa slovenskej legislatívy platnej k </w:t>
      </w:r>
      <w:r w:rsidRPr="004D3D9A">
        <w:rPr>
          <w:rFonts w:ascii="Times New Roman" w:hAnsi="Times New Roman"/>
          <w:sz w:val="24"/>
          <w:szCs w:val="24"/>
          <w:highlight w:val="lightGray"/>
        </w:rPr>
        <w:t>XXXXXXX</w:t>
      </w:r>
      <w:r w:rsidRPr="009F08D9">
        <w:rPr>
          <w:rFonts w:ascii="Times New Roman" w:hAnsi="Times New Roman"/>
          <w:sz w:val="24"/>
          <w:szCs w:val="24"/>
        </w:rPr>
        <w:t>. Prípadná zmena tejto legislatívy môže byť po predchádzajúcej písomnej dohode zmluvných strán pri fakturácii zohľadnená.</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color w:val="000000"/>
          <w:sz w:val="24"/>
          <w:szCs w:val="24"/>
        </w:rPr>
      </w:pPr>
      <w:r w:rsidRPr="009F08D9">
        <w:rPr>
          <w:rFonts w:ascii="Times New Roman" w:hAnsi="Times New Roman" w:cs="Times New Roman"/>
          <w:color w:val="000000"/>
          <w:sz w:val="24"/>
          <w:szCs w:val="24"/>
        </w:rPr>
        <w:t>Splatnosť faktúr</w:t>
      </w: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Pokiaľ nie je inak dohodnuté touto zmluvou, splatnosť faktúr si obidve strany stanovili na 60 dní odo dňa ich doručenia objednávateľovi.</w:t>
      </w:r>
      <w:r>
        <w:rPr>
          <w:rFonts w:ascii="Times New Roman" w:hAnsi="Times New Roman"/>
          <w:sz w:val="24"/>
          <w:szCs w:val="24"/>
        </w:rPr>
        <w:t xml:space="preserve"> Faktúra bude vystavená po odovzdaní diela objednávateľovi. </w:t>
      </w:r>
    </w:p>
    <w:p w:rsidR="00BE116E" w:rsidRPr="009F08D9"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t>ČAS PLNENIA - ČASOVÝ HARMONOGRAM</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r w:rsidRPr="009F08D9">
        <w:rPr>
          <w:rFonts w:ascii="Times New Roman" w:hAnsi="Times New Roman" w:cs="Times New Roman"/>
          <w:sz w:val="24"/>
          <w:szCs w:val="24"/>
        </w:rPr>
        <w:t>Čas dodávky</w:t>
      </w:r>
    </w:p>
    <w:p w:rsidR="00BE116E" w:rsidRPr="004D3D9A" w:rsidRDefault="00BE116E" w:rsidP="00BE116E">
      <w:pPr>
        <w:jc w:val="both"/>
        <w:rPr>
          <w:rFonts w:ascii="Times New Roman" w:hAnsi="Times New Roman"/>
          <w:sz w:val="24"/>
          <w:szCs w:val="24"/>
        </w:rPr>
      </w:pPr>
      <w:r w:rsidRPr="004D3D9A">
        <w:rPr>
          <w:rFonts w:ascii="Times New Roman" w:hAnsi="Times New Roman"/>
          <w:sz w:val="24"/>
          <w:szCs w:val="24"/>
        </w:rPr>
        <w:t xml:space="preserve">Dodávku diela podľa predmetu zmluvy si obidve zmluvné strany dohodli </w:t>
      </w:r>
      <w:r w:rsidR="006F47F8" w:rsidRPr="004D3D9A">
        <w:rPr>
          <w:rFonts w:ascii="Times New Roman" w:hAnsi="Times New Roman"/>
          <w:b/>
          <w:sz w:val="24"/>
          <w:szCs w:val="24"/>
        </w:rPr>
        <w:t>do 15</w:t>
      </w:r>
      <w:r w:rsidRPr="004D3D9A">
        <w:rPr>
          <w:rFonts w:ascii="Times New Roman" w:hAnsi="Times New Roman"/>
          <w:b/>
          <w:sz w:val="24"/>
          <w:szCs w:val="24"/>
        </w:rPr>
        <w:t xml:space="preserve"> mesiacov</w:t>
      </w:r>
      <w:r w:rsidRPr="004D3D9A">
        <w:rPr>
          <w:rFonts w:ascii="Times New Roman" w:hAnsi="Times New Roman"/>
          <w:sz w:val="24"/>
          <w:szCs w:val="24"/>
        </w:rPr>
        <w:t xml:space="preserve"> odo dňa </w:t>
      </w:r>
      <w:r w:rsidR="00CA0A8B" w:rsidRPr="004D3D9A">
        <w:rPr>
          <w:rFonts w:ascii="Times New Roman" w:hAnsi="Times New Roman"/>
          <w:sz w:val="24"/>
          <w:szCs w:val="24"/>
        </w:rPr>
        <w:t xml:space="preserve">vystavenia záväznej </w:t>
      </w:r>
      <w:r w:rsidR="00672416" w:rsidRPr="004D3D9A">
        <w:rPr>
          <w:rFonts w:ascii="Times New Roman" w:hAnsi="Times New Roman"/>
          <w:sz w:val="24"/>
          <w:szCs w:val="24"/>
        </w:rPr>
        <w:t xml:space="preserve">písomnej </w:t>
      </w:r>
      <w:r w:rsidR="00CA0A8B" w:rsidRPr="004D3D9A">
        <w:rPr>
          <w:rFonts w:ascii="Times New Roman" w:hAnsi="Times New Roman"/>
          <w:sz w:val="24"/>
          <w:szCs w:val="24"/>
        </w:rPr>
        <w:t xml:space="preserve">objednávky po nadobudnutí </w:t>
      </w:r>
      <w:r w:rsidRPr="004D3D9A">
        <w:rPr>
          <w:rFonts w:ascii="Times New Roman" w:hAnsi="Times New Roman"/>
          <w:sz w:val="24"/>
          <w:szCs w:val="24"/>
        </w:rPr>
        <w:t>účinnosti tejto zmluvy.</w:t>
      </w:r>
    </w:p>
    <w:p w:rsidR="00BE116E" w:rsidRPr="004D3D9A"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Default="00BE116E" w:rsidP="00BE116E">
      <w:pPr>
        <w:jc w:val="both"/>
        <w:rPr>
          <w:rFonts w:ascii="Times New Roman" w:hAnsi="Times New Roman"/>
          <w:sz w:val="24"/>
          <w:szCs w:val="24"/>
        </w:rPr>
      </w:pPr>
      <w:r w:rsidRPr="00DF60D3">
        <w:rPr>
          <w:rFonts w:ascii="Times New Roman" w:hAnsi="Times New Roman"/>
          <w:sz w:val="24"/>
          <w:szCs w:val="24"/>
        </w:rPr>
        <w:t>Záväzný postup uvedenia do prevádzky a súvisiacich dodávok vypracuje zhotoviteľ v súčinnosti s objednávateľom do 10 dní od podpisu tejto zmluvy. Zhotoviteľ začne analytické a práce súvisiace s uvedením do prevádzky ihneď po nadobudnutí účinnosti tejto zmluvy.</w:t>
      </w:r>
    </w:p>
    <w:p w:rsidR="00BE116E" w:rsidRDefault="00BE116E" w:rsidP="00BE116E">
      <w:pPr>
        <w:jc w:val="both"/>
        <w:rPr>
          <w:rFonts w:ascii="Times New Roman" w:hAnsi="Times New Roman"/>
          <w:sz w:val="24"/>
          <w:szCs w:val="24"/>
        </w:rPr>
      </w:pPr>
    </w:p>
    <w:p w:rsidR="00BE116E" w:rsidRPr="00C13EA3" w:rsidRDefault="00BE116E" w:rsidP="00BE116E">
      <w:pPr>
        <w:jc w:val="both"/>
        <w:rPr>
          <w:rFonts w:ascii="Times New Roman" w:hAnsi="Times New Roman"/>
          <w:b/>
          <w:sz w:val="24"/>
          <w:szCs w:val="24"/>
        </w:rPr>
      </w:pPr>
      <w:r w:rsidRPr="00C13EA3">
        <w:rPr>
          <w:rFonts w:ascii="Times New Roman" w:hAnsi="Times New Roman"/>
          <w:b/>
          <w:sz w:val="24"/>
          <w:szCs w:val="24"/>
        </w:rPr>
        <w:t>4.3</w:t>
      </w:r>
    </w:p>
    <w:p w:rsidR="00BE116E" w:rsidRPr="009F08D9" w:rsidRDefault="00BE116E" w:rsidP="00BE116E">
      <w:pPr>
        <w:jc w:val="both"/>
        <w:rPr>
          <w:rFonts w:ascii="Times New Roman" w:hAnsi="Times New Roman"/>
          <w:sz w:val="24"/>
          <w:szCs w:val="24"/>
        </w:rPr>
      </w:pPr>
      <w:r>
        <w:rPr>
          <w:rFonts w:ascii="Times New Roman" w:hAnsi="Times New Roman"/>
          <w:sz w:val="24"/>
          <w:szCs w:val="24"/>
        </w:rPr>
        <w:t xml:space="preserve">O odovzdaní diela bude spísaný preberací protokol. </w:t>
      </w:r>
    </w:p>
    <w:p w:rsidR="00BE116E" w:rsidRPr="009F08D9"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t>PRÁVA A POVINNOSTI ZMLUVNÝCH STRÁN</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 xml:space="preserve">Zhotoviteľ sa zaväzuje podporovať objednávateľa pri </w:t>
      </w:r>
      <w:r>
        <w:rPr>
          <w:rFonts w:ascii="Times New Roman" w:hAnsi="Times New Roman"/>
          <w:sz w:val="24"/>
          <w:szCs w:val="24"/>
        </w:rPr>
        <w:t>sprevádzkovaní</w:t>
      </w:r>
      <w:r w:rsidRPr="009F08D9">
        <w:rPr>
          <w:rFonts w:ascii="Times New Roman" w:hAnsi="Times New Roman"/>
          <w:sz w:val="24"/>
          <w:szCs w:val="24"/>
        </w:rPr>
        <w:t xml:space="preserve"> v dostatočnom rozsahu. Zhotoviteľ sa zaväzuje poskytovať objednávateľovi úplné, pravdivé a včasné informácie potrebné k riadnemu splneniu svojho záväzku ako aj odovzdať objednávateľovi potrebné podklady dohodnuté oprávnenými osobami v</w:t>
      </w:r>
      <w:ins w:id="1" w:author="saup" w:date="2011-11-11T11:06:00Z">
        <w:r w:rsidRPr="009F08D9">
          <w:rPr>
            <w:rFonts w:ascii="Times New Roman" w:hAnsi="Times New Roman"/>
            <w:sz w:val="24"/>
            <w:szCs w:val="24"/>
          </w:rPr>
          <w:t> </w:t>
        </w:r>
      </w:ins>
      <w:r w:rsidRPr="009F08D9">
        <w:rPr>
          <w:rFonts w:ascii="Times New Roman" w:hAnsi="Times New Roman"/>
          <w:sz w:val="24"/>
          <w:szCs w:val="24"/>
        </w:rPr>
        <w:t xml:space="preserve">dohodnutých termínoch. </w:t>
      </w: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lastRenderedPageBreak/>
        <w:t xml:space="preserve">Objednávateľ sa zaväzuje vytvoriť organizačno-technické podmienky pre vznik </w:t>
      </w:r>
      <w:r>
        <w:rPr>
          <w:rFonts w:ascii="Times New Roman" w:hAnsi="Times New Roman"/>
          <w:sz w:val="24"/>
          <w:szCs w:val="24"/>
        </w:rPr>
        <w:t>realizačného</w:t>
      </w:r>
      <w:r w:rsidRPr="009F08D9">
        <w:rPr>
          <w:rFonts w:ascii="Times New Roman" w:hAnsi="Times New Roman"/>
          <w:sz w:val="24"/>
          <w:szCs w:val="24"/>
        </w:rPr>
        <w:t xml:space="preserve"> tímu, (osoby oprávnené pre komunikáciu so zhotoviteľom s primeranými </w:t>
      </w:r>
      <w:r w:rsidRPr="009F08D9">
        <w:rPr>
          <w:rFonts w:ascii="Times New Roman" w:hAnsi="Times New Roman"/>
          <w:color w:val="000000"/>
          <w:sz w:val="24"/>
          <w:szCs w:val="24"/>
        </w:rPr>
        <w:t xml:space="preserve">právomocami v oblasti </w:t>
      </w:r>
      <w:r>
        <w:rPr>
          <w:rFonts w:ascii="Times New Roman" w:hAnsi="Times New Roman"/>
          <w:color w:val="000000"/>
          <w:sz w:val="24"/>
          <w:szCs w:val="24"/>
        </w:rPr>
        <w:t>realizácie</w:t>
      </w:r>
      <w:r w:rsidRPr="009F08D9">
        <w:rPr>
          <w:rFonts w:ascii="Times New Roman" w:hAnsi="Times New Roman"/>
          <w:sz w:val="24"/>
          <w:szCs w:val="24"/>
        </w:rPr>
        <w:t xml:space="preserve">), ktorý bude k dispozícii zhotoviteľovi počas plnenia predmetu tejto zmluvy. Podmienkami sa rozumie vytvorenie časového priestoru u vybratých pracovníkov, ako aj poskytnutie iných podmienok, pokiaľ si to bude </w:t>
      </w:r>
      <w:r>
        <w:rPr>
          <w:rFonts w:ascii="Times New Roman" w:hAnsi="Times New Roman"/>
          <w:sz w:val="24"/>
          <w:szCs w:val="24"/>
        </w:rPr>
        <w:t>realizácia</w:t>
      </w:r>
      <w:r w:rsidRPr="009F08D9">
        <w:rPr>
          <w:rFonts w:ascii="Times New Roman" w:hAnsi="Times New Roman"/>
          <w:sz w:val="24"/>
          <w:szCs w:val="24"/>
        </w:rPr>
        <w:t xml:space="preserve"> diela vyžadovať.</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pStyle w:val="Pta"/>
        <w:tabs>
          <w:tab w:val="left" w:pos="426"/>
        </w:tabs>
        <w:jc w:val="both"/>
        <w:rPr>
          <w:rFonts w:ascii="Times New Roman" w:hAnsi="Times New Roman"/>
          <w:sz w:val="24"/>
        </w:rPr>
      </w:pPr>
      <w:r w:rsidRPr="009F08D9">
        <w:rPr>
          <w:rFonts w:ascii="Times New Roman" w:hAnsi="Times New Roman"/>
          <w:sz w:val="24"/>
        </w:rPr>
        <w:t>Poverené osoby zo strany objednávateľa:</w:t>
      </w:r>
      <w:r w:rsidRPr="009F08D9">
        <w:rPr>
          <w:rFonts w:ascii="Times New Roman" w:hAnsi="Times New Roman"/>
          <w:sz w:val="24"/>
        </w:rPr>
        <w:tab/>
      </w:r>
      <w:r>
        <w:rPr>
          <w:rFonts w:ascii="Times New Roman" w:hAnsi="Times New Roman"/>
          <w:color w:val="000000"/>
          <w:sz w:val="24"/>
        </w:rPr>
        <w:t>Ing. Tomáš Pilát</w:t>
      </w:r>
    </w:p>
    <w:p w:rsidR="00BE116E" w:rsidRPr="009F08D9" w:rsidRDefault="00BE116E" w:rsidP="00BE116E">
      <w:pPr>
        <w:pStyle w:val="Pta"/>
        <w:tabs>
          <w:tab w:val="left" w:pos="426"/>
        </w:tabs>
        <w:jc w:val="both"/>
        <w:rPr>
          <w:rFonts w:ascii="Times New Roman" w:hAnsi="Times New Roman"/>
          <w:sz w:val="24"/>
        </w:rPr>
      </w:pPr>
      <w:r w:rsidRPr="009F08D9">
        <w:rPr>
          <w:rFonts w:ascii="Times New Roman" w:hAnsi="Times New Roman"/>
          <w:sz w:val="24"/>
        </w:rPr>
        <w:t>Poveren</w:t>
      </w:r>
      <w:r>
        <w:rPr>
          <w:rFonts w:ascii="Times New Roman" w:hAnsi="Times New Roman"/>
          <w:sz w:val="24"/>
        </w:rPr>
        <w:t>á osoba zo strany zhotoviteľa:</w:t>
      </w:r>
      <w:r>
        <w:rPr>
          <w:rFonts w:ascii="Times New Roman" w:hAnsi="Times New Roman"/>
          <w:sz w:val="24"/>
        </w:rPr>
        <w:tab/>
        <w:t xml:space="preserve"> </w:t>
      </w:r>
      <w:r w:rsidRPr="004D3D9A">
        <w:rPr>
          <w:rFonts w:ascii="Times New Roman" w:hAnsi="Times New Roman"/>
          <w:sz w:val="24"/>
          <w:highlight w:val="lightGray"/>
        </w:rPr>
        <w:t>xxxxxxxxxxxxxxxxxx</w:t>
      </w:r>
      <w:r w:rsidRPr="009F08D9">
        <w:rPr>
          <w:rFonts w:ascii="Times New Roman" w:hAnsi="Times New Roman"/>
          <w:sz w:val="24"/>
        </w:rPr>
        <w:t xml:space="preserve"> </w:t>
      </w:r>
    </w:p>
    <w:p w:rsidR="00BE116E" w:rsidRPr="009F08D9" w:rsidRDefault="00BE116E" w:rsidP="00BE116E">
      <w:pPr>
        <w:jc w:val="both"/>
        <w:rPr>
          <w:rFonts w:ascii="Times New Roman" w:hAnsi="Times New Roman"/>
          <w:sz w:val="24"/>
          <w:szCs w:val="24"/>
        </w:rPr>
      </w:pPr>
      <w:r w:rsidRPr="009F08D9">
        <w:rPr>
          <w:rFonts w:ascii="Times New Roman" w:hAnsi="Times New Roman"/>
          <w:sz w:val="24"/>
          <w:szCs w:val="24"/>
        </w:rPr>
        <w:t>Zmluvné strany sú oprávnené zmeniť poverené osoby, sú však povinné zmenu písomne oznámiť druhej zmluvnej strane, a to bez zbytočného odkladu. Všetky dokumenty majúce vzťah k plneniu zmluvy, zápisy z rokovaní a dodatky k zadaniu, musia byť podpísané poverenými osobami oboch zmluvných strán alebo ich zástupcami.</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jc w:val="both"/>
        <w:rPr>
          <w:rFonts w:ascii="Times New Roman" w:hAnsi="Times New Roman"/>
          <w:sz w:val="24"/>
          <w:szCs w:val="24"/>
        </w:rPr>
      </w:pPr>
      <w:r w:rsidRPr="002F517F">
        <w:rPr>
          <w:rFonts w:ascii="Times New Roman" w:hAnsi="Times New Roman"/>
          <w:sz w:val="24"/>
          <w:szCs w:val="24"/>
        </w:rPr>
        <w:t>Objednávateľ sa zaväzuje sprístupniť pre zhotoviteľa vlastnú inštalovanú výpočtovú techniku, programové vybavenie a lokálny a diaľkový prístup k automatizovanému aj neautomatizovanému informačnému systému v rozsahu nevyhnutnom pre riadne plnenie tejto zmluvy a poskytnúť zhotoviteľovi všestrannú súčinnosť prostredníctvom poverených osôb.</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jc w:val="both"/>
        <w:rPr>
          <w:rFonts w:ascii="Times New Roman" w:hAnsi="Times New Roman"/>
          <w:sz w:val="24"/>
          <w:szCs w:val="24"/>
        </w:rPr>
      </w:pPr>
      <w:r w:rsidRPr="002F517F">
        <w:rPr>
          <w:rFonts w:ascii="Times New Roman" w:hAnsi="Times New Roman"/>
          <w:sz w:val="24"/>
          <w:szCs w:val="24"/>
        </w:rPr>
        <w:t xml:space="preserve">Zhotoviteľ sa zaväzuje, na vlastné  náklady zabezpečiť prípojky počítačovej a elektrickej  siete v dohodnutých bodoch jednotlivých pracovísk v počte, kvalite a termínoch požadovaných zhotoviteľom v záväznom postupe realizácie. Za prípadné výpadky a nekvalitu počítačovej siete zhotoviteľ nesie zodpovednosť. Táto skutočnosť bude to posudzovaná ako </w:t>
      </w:r>
      <w:proofErr w:type="spellStart"/>
      <w:r w:rsidRPr="002F517F">
        <w:rPr>
          <w:rFonts w:ascii="Times New Roman" w:hAnsi="Times New Roman"/>
          <w:sz w:val="24"/>
          <w:szCs w:val="24"/>
        </w:rPr>
        <w:t>vada</w:t>
      </w:r>
      <w:proofErr w:type="spellEnd"/>
      <w:r w:rsidRPr="002F517F">
        <w:rPr>
          <w:rFonts w:ascii="Times New Roman" w:hAnsi="Times New Roman"/>
          <w:sz w:val="24"/>
          <w:szCs w:val="24"/>
        </w:rPr>
        <w:t xml:space="preserve"> diela.</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jc w:val="both"/>
        <w:rPr>
          <w:rFonts w:ascii="Times New Roman" w:hAnsi="Times New Roman"/>
          <w:sz w:val="24"/>
          <w:szCs w:val="24"/>
        </w:rPr>
      </w:pPr>
      <w:r w:rsidRPr="002F517F">
        <w:rPr>
          <w:rFonts w:ascii="Times New Roman" w:hAnsi="Times New Roman"/>
          <w:sz w:val="24"/>
          <w:szCs w:val="24"/>
        </w:rPr>
        <w:t>Objednávateľ sa zaväzuje, pripraviť stavebné časti jednotlivých pracovných miest v kvalite a termínoch dohodnutých v záväznom postupe realizácie.</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jc w:val="both"/>
        <w:rPr>
          <w:rFonts w:ascii="Times New Roman" w:hAnsi="Times New Roman"/>
          <w:sz w:val="24"/>
          <w:szCs w:val="24"/>
        </w:rPr>
      </w:pPr>
      <w:r w:rsidRPr="002F517F">
        <w:rPr>
          <w:rFonts w:ascii="Times New Roman" w:hAnsi="Times New Roman"/>
          <w:sz w:val="24"/>
          <w:szCs w:val="24"/>
        </w:rPr>
        <w:t>V prípade nedodržania termínov zo strany zhotoviteľa má objednávateľ právo posunúť svoje plnenie v závislosti od týchto termínov, čo bude považované za porušenie zmluvy.</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jc w:val="both"/>
        <w:rPr>
          <w:rFonts w:ascii="Times New Roman" w:hAnsi="Times New Roman"/>
          <w:sz w:val="24"/>
          <w:szCs w:val="24"/>
        </w:rPr>
      </w:pPr>
      <w:r w:rsidRPr="002F517F">
        <w:rPr>
          <w:rFonts w:ascii="Times New Roman" w:hAnsi="Times New Roman"/>
          <w:sz w:val="24"/>
          <w:szCs w:val="24"/>
        </w:rPr>
        <w:t xml:space="preserve">Zhotoviteľ zodpovedá len za služby ním vykonané a nezodpovedá za škody, ktoré objednávateľovi vznikli nesprávnou obsluhou inštalovaného systému, vplyvom technickej chyby počítača alebo servera, alebo iným vonkajším vplyvom a nezodpovedá za stratu údajov v prípade ich nedostatočnej ochrany. </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jc w:val="both"/>
        <w:rPr>
          <w:rFonts w:ascii="Times New Roman" w:hAnsi="Times New Roman"/>
          <w:sz w:val="24"/>
          <w:szCs w:val="24"/>
        </w:rPr>
      </w:pPr>
      <w:r w:rsidRPr="002F517F">
        <w:rPr>
          <w:rFonts w:ascii="Times New Roman" w:hAnsi="Times New Roman"/>
          <w:sz w:val="24"/>
          <w:szCs w:val="24"/>
        </w:rPr>
        <w:t xml:space="preserve">Zhotoviteľ nie je povinný garantovať bezporuchovosť chodu predmetu zmluvy, ani poskytovať servis dohodnutý touto zmluvou vtedy, ak bude do systému urobený akýkoľvek zásah treťou stranou bez toho, aby bol zhotoviteľom písomne odsúhlasený. To neplatí v prípadoch, ak zásah neznesie odklad, alebo ak zhotoviteľ napriek riadne uskutočnenej reklamácii zo strany objednávateľa nepristúpi k odstraňovaniu </w:t>
      </w:r>
      <w:proofErr w:type="spellStart"/>
      <w:r w:rsidRPr="002F517F">
        <w:rPr>
          <w:rFonts w:ascii="Times New Roman" w:hAnsi="Times New Roman"/>
          <w:sz w:val="24"/>
          <w:szCs w:val="24"/>
        </w:rPr>
        <w:t>vád</w:t>
      </w:r>
      <w:proofErr w:type="spellEnd"/>
      <w:r w:rsidRPr="002F517F">
        <w:rPr>
          <w:rFonts w:ascii="Times New Roman" w:hAnsi="Times New Roman"/>
          <w:sz w:val="24"/>
          <w:szCs w:val="24"/>
        </w:rPr>
        <w:t xml:space="preserve"> v dohodnutej lehote.</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jc w:val="both"/>
        <w:rPr>
          <w:rFonts w:ascii="Times New Roman" w:hAnsi="Times New Roman"/>
          <w:sz w:val="24"/>
          <w:szCs w:val="24"/>
        </w:rPr>
      </w:pPr>
      <w:r w:rsidRPr="002F517F">
        <w:rPr>
          <w:rFonts w:ascii="Times New Roman" w:hAnsi="Times New Roman"/>
          <w:sz w:val="24"/>
          <w:szCs w:val="24"/>
        </w:rPr>
        <w:t xml:space="preserve">Zhotoviteľ sa zaväzuje plniť svoje záväzky vyplývajúce z tejto zmluvy v súlade s príslušnými normami a zaväzuje sa dielo vykonať tak, aby zodpovedalo všetkým požiadavkám vyplývajúcim z všeobecne záväzných právnych predpisov a zo slovenských a európskych technických noriem. </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jc w:val="both"/>
        <w:rPr>
          <w:rFonts w:ascii="Times New Roman" w:hAnsi="Times New Roman"/>
          <w:sz w:val="24"/>
          <w:szCs w:val="24"/>
        </w:rPr>
      </w:pPr>
      <w:r w:rsidRPr="002F517F">
        <w:rPr>
          <w:rFonts w:ascii="Times New Roman" w:hAnsi="Times New Roman"/>
          <w:sz w:val="24"/>
          <w:szCs w:val="24"/>
        </w:rPr>
        <w:t xml:space="preserve">Zmluvné strany týmto potvrdzujú, že všetky informácie, ktoré si poskytli v rámci predzmluvných vzťahov a rokovaní o tejto zmluve označili za dôverné a spadajú pod režim ustanovenia § 271 Obchodného zákonníka. Zhotoviteľ sa zaväzuje zachovávať mlčanlivosť o všetkých skutočnostiach, o ktorých sa dozvedel v súvislosti s touto zmluvou. V prípade písomne preukázateľného porušenia tejto povinnosti mlčanlivosti je zhotoviteľ povinný zaplatiť objednávateľovi pokutu vo výške </w:t>
      </w:r>
      <w:r w:rsidR="004D3D9A" w:rsidRPr="002F517F">
        <w:rPr>
          <w:rFonts w:ascii="Times New Roman" w:hAnsi="Times New Roman"/>
          <w:sz w:val="24"/>
          <w:szCs w:val="24"/>
        </w:rPr>
        <w:t>200</w:t>
      </w:r>
      <w:r w:rsidRPr="002F517F">
        <w:rPr>
          <w:rFonts w:ascii="Times New Roman" w:hAnsi="Times New Roman"/>
          <w:sz w:val="24"/>
          <w:szCs w:val="24"/>
        </w:rPr>
        <w:t>,- € za každý jednotlivý preukázateľný prípad porušenia tejto povinnosti; nárok objednávateľa požadovať popri zaplatení zmluvnej pokuty náhradu škody v plnom rozsahu tým nie je dotknutý. Zmluvné strany sa dohodli, že povinnosť zachovávať mlčanlivosť vrátane dojednania o zmluvnej pokute bude trvať 10 rokov odo dňa ukončenia záväzkov z nej a to bez ohľadu na to, akým spôsobom bude zmluva ukončená (dohoda, výpoveď, odstúpenie od zmluvy).Zmluvné strany sa dohodli, že tento článok zmluvy nebude ukončením tejto zmluvy (a to bez ohľadu na spôsob jej ukončenia) dotknutý a ostane v takomto prípade platným a účinným. K zrušeniu povinnosti mlčanlivosti (prípadne k jej inej modifikácii) zmluvných strán počas obdobia po ukončení zmluvy môže dôjsť iba výslovnou dohodou zmluvných strán.</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jc w:val="both"/>
        <w:rPr>
          <w:rFonts w:ascii="Times New Roman" w:hAnsi="Times New Roman"/>
          <w:sz w:val="24"/>
          <w:szCs w:val="24"/>
        </w:rPr>
      </w:pPr>
      <w:r w:rsidRPr="002F517F">
        <w:rPr>
          <w:rFonts w:ascii="Times New Roman" w:hAnsi="Times New Roman"/>
          <w:sz w:val="24"/>
          <w:szCs w:val="24"/>
        </w:rPr>
        <w:t>Zhotoviteľ sa zaväzuje, že ako pôvodca odpadu na vlastné náklady odstráni odpady vzniknuté jeho činnosťou podľa tejto zmluvy v zmysle  zákona 223/2001 Z. z. o odpadoch a ostatných súvisiacich predpisoch.</w:t>
      </w:r>
    </w:p>
    <w:p w:rsidR="00BE116E" w:rsidRPr="002F517F" w:rsidRDefault="00BE116E" w:rsidP="00BE116E">
      <w:pPr>
        <w:rPr>
          <w:rFonts w:ascii="Times New Roman" w:hAnsi="Times New Roman"/>
          <w:sz w:val="24"/>
          <w:szCs w:val="24"/>
        </w:rPr>
      </w:pP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jc w:val="both"/>
        <w:rPr>
          <w:rFonts w:ascii="Times New Roman" w:hAnsi="Times New Roman"/>
          <w:sz w:val="24"/>
          <w:szCs w:val="24"/>
        </w:rPr>
      </w:pPr>
      <w:r w:rsidRPr="002F517F">
        <w:rPr>
          <w:rFonts w:ascii="Times New Roman" w:hAnsi="Times New Roman"/>
          <w:sz w:val="24"/>
          <w:szCs w:val="24"/>
        </w:rPr>
        <w:t xml:space="preserve">Zhotoviteľ  sa zaväzuje na pracovisku dodržiavať právne a ostatné  predpisy k zaisteniu bezpečnosti a ochrany zdravia pri práci v rozsahu ustanovenom v Zákonníku práce </w:t>
      </w:r>
      <w:r w:rsidRPr="002F517F">
        <w:rPr>
          <w:rFonts w:ascii="Times New Roman" w:hAnsi="Times New Roman"/>
          <w:bCs/>
          <w:sz w:val="24"/>
          <w:szCs w:val="24"/>
        </w:rPr>
        <w:t xml:space="preserve">a v súvisiacich predpisoch (hlavne zákon č. 124/2006 Z. z., o bezpečnosti a ochrane zdravia pri práci, a zákon č. 125/2006 Z. z., o inšpekcií práce a zmene zákona o nelegálnej práci), a tiež predpisy hygienické, požiarne a zaisťujúce ochranu životného prostredia. </w:t>
      </w:r>
      <w:r w:rsidRPr="002F517F">
        <w:rPr>
          <w:rFonts w:ascii="Times New Roman" w:hAnsi="Times New Roman"/>
          <w:sz w:val="24"/>
          <w:szCs w:val="24"/>
        </w:rPr>
        <w:t>V prípade úrazu zamestnanca zhotoviteľa úraz vyšetrí a spíše o ňom záznam zhotoviteľ v spolupráci so zodpovedným zástupcom objednávateľa na stavbe vo veciach realizácie, alebo ním poverenou osobou a to postupom podľa  zákona č. 124/2006 Z. z.</w:t>
      </w:r>
    </w:p>
    <w:p w:rsidR="00BE116E" w:rsidRPr="002F517F" w:rsidRDefault="00BE116E" w:rsidP="00BE116E">
      <w:pPr>
        <w:tabs>
          <w:tab w:val="left" w:pos="0"/>
        </w:tabs>
        <w:jc w:val="both"/>
        <w:rPr>
          <w:rFonts w:ascii="Times New Roman" w:hAnsi="Times New Roman"/>
          <w:sz w:val="24"/>
          <w:szCs w:val="24"/>
        </w:rPr>
      </w:pP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tabs>
          <w:tab w:val="left" w:pos="0"/>
        </w:tabs>
        <w:rPr>
          <w:rFonts w:ascii="Times New Roman" w:hAnsi="Times New Roman"/>
          <w:sz w:val="24"/>
          <w:szCs w:val="24"/>
        </w:rPr>
      </w:pPr>
      <w:r w:rsidRPr="002F517F">
        <w:rPr>
          <w:rFonts w:ascii="Times New Roman" w:hAnsi="Times New Roman"/>
          <w:sz w:val="24"/>
          <w:szCs w:val="24"/>
        </w:rPr>
        <w:t>Nebezpečenstvo škody na vykonávanom diele znáša až do jeho protokolárneho odovzdania objednávateľovi zhotoviteľ.</w:t>
      </w:r>
    </w:p>
    <w:p w:rsidR="00BE116E" w:rsidRPr="002F517F"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2F517F">
        <w:rPr>
          <w:rFonts w:ascii="Times New Roman" w:hAnsi="Times New Roman" w:cs="Times New Roman"/>
          <w:sz w:val="24"/>
          <w:szCs w:val="24"/>
        </w:rPr>
        <w:t>ZODPOVEDNOSŤ ZA ŠKODU</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jc w:val="both"/>
        <w:rPr>
          <w:rFonts w:ascii="Times New Roman" w:hAnsi="Times New Roman"/>
          <w:sz w:val="24"/>
          <w:szCs w:val="24"/>
        </w:rPr>
      </w:pPr>
      <w:r w:rsidRPr="002F517F">
        <w:rPr>
          <w:rFonts w:ascii="Times New Roman" w:hAnsi="Times New Roman"/>
          <w:sz w:val="24"/>
          <w:szCs w:val="24"/>
        </w:rPr>
        <w:t xml:space="preserve">Zmluvné strany sa zaväzujú k vyvinutiu maximálneho úsilia na predchádzanie škodám a k minimalizácii vzniknutých škôd. </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jc w:val="both"/>
        <w:rPr>
          <w:rFonts w:ascii="Times New Roman" w:hAnsi="Times New Roman"/>
          <w:sz w:val="24"/>
          <w:szCs w:val="24"/>
        </w:rPr>
      </w:pPr>
      <w:r w:rsidRPr="002F517F">
        <w:rPr>
          <w:rFonts w:ascii="Times New Roman" w:hAnsi="Times New Roman"/>
          <w:sz w:val="24"/>
          <w:szCs w:val="24"/>
        </w:rPr>
        <w:t xml:space="preserve">Žiadna zo zmluvných strán nezodpovedá za škodu, ktorá vznikla v dôsledku vecne nesprávneho alebo inak chybného zadania, ktoré </w:t>
      </w:r>
      <w:proofErr w:type="spellStart"/>
      <w:r w:rsidRPr="002F517F">
        <w:rPr>
          <w:rFonts w:ascii="Times New Roman" w:hAnsi="Times New Roman"/>
          <w:sz w:val="24"/>
          <w:szCs w:val="24"/>
        </w:rPr>
        <w:t>obdržala</w:t>
      </w:r>
      <w:proofErr w:type="spellEnd"/>
      <w:r w:rsidRPr="002F517F">
        <w:rPr>
          <w:rFonts w:ascii="Times New Roman" w:hAnsi="Times New Roman"/>
          <w:sz w:val="24"/>
          <w:szCs w:val="24"/>
        </w:rPr>
        <w:t xml:space="preserve"> od druhej zmluvnej strany. Žiadna zmluvná strana nie je zodpovedná za omeškanie spôsobené omeškaním s plnením záväzkov druhej zmluvnej strany.</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jc w:val="both"/>
        <w:rPr>
          <w:rFonts w:ascii="Times New Roman" w:hAnsi="Times New Roman"/>
          <w:sz w:val="24"/>
          <w:szCs w:val="24"/>
        </w:rPr>
      </w:pPr>
      <w:r w:rsidRPr="002F517F">
        <w:rPr>
          <w:rFonts w:ascii="Times New Roman" w:hAnsi="Times New Roman"/>
          <w:sz w:val="24"/>
          <w:szCs w:val="24"/>
        </w:rPr>
        <w:t>Žiadna zo zmluvných strán nie je zodpovedná za škodu spôsobenú omeškaním druhej zmluvnej strany s jej vlastným plnením.</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jc w:val="both"/>
        <w:rPr>
          <w:rFonts w:ascii="Times New Roman" w:hAnsi="Times New Roman"/>
          <w:sz w:val="24"/>
          <w:szCs w:val="24"/>
        </w:rPr>
      </w:pPr>
      <w:r w:rsidRPr="002F517F">
        <w:rPr>
          <w:rFonts w:ascii="Times New Roman" w:hAnsi="Times New Roman"/>
          <w:sz w:val="24"/>
          <w:szCs w:val="24"/>
        </w:rPr>
        <w:t>Žiadna zo zmluvných strán nie je zodpovedná za omeškanie spôsobené okolnosťami vylučujúcimi zodpovednosť. Za okolnosti vylučujúce zodpovednosť sa považuje prekážka, ktorá nastala nezávisle na vôli povinnej strany a bráni v splnení jej povinnosti, ak nie je možné rozumne predpokladať, že by povinná strana túto prekážku alebo jej následky odvrátila alebo prekonala a ďalej, že by v dobe vzniku prekážku predvídala. Zodpovednosť nevylučuje prekážka, ktorá vznikla v dobe, keď povinná strana bola v omeškaní s plnením svojej povinnosti alebo vznikla z jej hospodárskych pomerov. Účinky vylučujúce zodpovednosť sú obmedzené iba na dobu, pokiaľ trvá prekážka, s ktorou sú tieto povinnosti spojené.</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jc w:val="both"/>
        <w:rPr>
          <w:rFonts w:ascii="Times New Roman" w:hAnsi="Times New Roman"/>
          <w:sz w:val="24"/>
          <w:szCs w:val="24"/>
        </w:rPr>
      </w:pPr>
      <w:r w:rsidRPr="002F517F">
        <w:rPr>
          <w:rFonts w:ascii="Times New Roman" w:hAnsi="Times New Roman"/>
          <w:sz w:val="24"/>
          <w:szCs w:val="24"/>
        </w:rPr>
        <w:t>Zmluvné strany sa zaväzujú upozorniť druhú zmluvnú stranu bez zbytočného odkladu na vzniknuté okolnosti vylučujúce zodpovednosť brániace riadnemu plneniu tejto zmluvy. Zmluvné strany sa zaväzujú k vyvinutiu maximálneho úsilia k odvráteniu a prekonaniu okolností vylučujúcich zodpovednosť.</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jc w:val="both"/>
        <w:rPr>
          <w:rFonts w:ascii="Times New Roman" w:hAnsi="Times New Roman"/>
          <w:sz w:val="24"/>
          <w:szCs w:val="24"/>
        </w:rPr>
      </w:pPr>
      <w:r w:rsidRPr="002F517F">
        <w:rPr>
          <w:rFonts w:ascii="Times New Roman" w:hAnsi="Times New Roman"/>
          <w:sz w:val="24"/>
          <w:szCs w:val="24"/>
        </w:rPr>
        <w:t xml:space="preserve">Zhotoviteľ sa zaväzuje, na základe požiadavky objednávateľa, zaplatiť objednávateľovi zmluvnú pokutu vo výške </w:t>
      </w:r>
      <w:r w:rsidR="004D3D9A" w:rsidRPr="002F517F">
        <w:rPr>
          <w:rFonts w:ascii="Times New Roman" w:hAnsi="Times New Roman"/>
          <w:sz w:val="24"/>
          <w:szCs w:val="24"/>
        </w:rPr>
        <w:t>200</w:t>
      </w:r>
      <w:r w:rsidRPr="002F517F">
        <w:rPr>
          <w:rFonts w:ascii="Times New Roman" w:hAnsi="Times New Roman"/>
          <w:sz w:val="24"/>
          <w:szCs w:val="24"/>
        </w:rPr>
        <w:t xml:space="preserve">,- € za každý aj začatý deň omeškania s dodaním diela v termínoch dohodnutých v bode 4.1 tejto zmluvy; právo objednávateľa domáhať sa popri zaplatení zmluvnej pokuty náhrady škody do výšky hodnoty diela tým nie je dotknuté. Objednávateľ však nemá nárok na zmluvnú pokutu za omeškanie zhotoviteľa, ktoré bolo spôsobené nesplnením povinností a záväzkov </w:t>
      </w:r>
      <w:proofErr w:type="spellStart"/>
      <w:r w:rsidRPr="002F517F">
        <w:rPr>
          <w:rFonts w:ascii="Times New Roman" w:hAnsi="Times New Roman"/>
          <w:sz w:val="24"/>
          <w:szCs w:val="24"/>
        </w:rPr>
        <w:t>objednávaľa</w:t>
      </w:r>
      <w:proofErr w:type="spellEnd"/>
      <w:r w:rsidRPr="002F517F">
        <w:rPr>
          <w:rFonts w:ascii="Times New Roman" w:hAnsi="Times New Roman"/>
          <w:sz w:val="24"/>
          <w:szCs w:val="24"/>
        </w:rPr>
        <w:t xml:space="preserve">, ktoré pre neho vyplývajú z kapitoly 5 tejto zmluvy. </w:t>
      </w:r>
    </w:p>
    <w:p w:rsidR="00BE116E" w:rsidRPr="002F517F" w:rsidRDefault="00BE116E" w:rsidP="00BE116E">
      <w:pPr>
        <w:rPr>
          <w:rFonts w:ascii="Times New Roman" w:hAnsi="Times New Roman"/>
          <w:sz w:val="24"/>
          <w:szCs w:val="24"/>
        </w:rPr>
      </w:pPr>
    </w:p>
    <w:p w:rsidR="00BE116E" w:rsidRPr="002F517F"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2F517F">
        <w:rPr>
          <w:rFonts w:ascii="Times New Roman" w:hAnsi="Times New Roman" w:cs="Times New Roman"/>
          <w:sz w:val="24"/>
          <w:szCs w:val="24"/>
        </w:rPr>
        <w:t>ZODPOVEDNOSŤ ZA VADY</w:t>
      </w:r>
    </w:p>
    <w:p w:rsidR="001325AA" w:rsidRPr="002F517F" w:rsidRDefault="001325AA" w:rsidP="001325AA">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b w:val="0"/>
          <w:i/>
          <w:sz w:val="24"/>
          <w:szCs w:val="24"/>
        </w:rPr>
      </w:pPr>
    </w:p>
    <w:p w:rsidR="00BE116E" w:rsidRPr="002F517F" w:rsidRDefault="00BE116E" w:rsidP="001325AA">
      <w:pPr>
        <w:jc w:val="both"/>
        <w:rPr>
          <w:rFonts w:ascii="Times New Roman" w:hAnsi="Times New Roman" w:cs="Times New Roman"/>
          <w:i/>
          <w:sz w:val="24"/>
          <w:szCs w:val="24"/>
        </w:rPr>
      </w:pPr>
      <w:r w:rsidRPr="002F517F">
        <w:rPr>
          <w:rFonts w:ascii="Times New Roman" w:hAnsi="Times New Roman" w:cs="Times New Roman"/>
          <w:sz w:val="24"/>
          <w:szCs w:val="24"/>
        </w:rPr>
        <w:t xml:space="preserve">Zmluvné strany sa dohodli, že pre hardwarovú časť resp. pre všetky iné ako softwarové časti diela platia podmienky zodpovednosti za </w:t>
      </w:r>
      <w:proofErr w:type="spellStart"/>
      <w:r w:rsidRPr="002F517F">
        <w:rPr>
          <w:rFonts w:ascii="Times New Roman" w:hAnsi="Times New Roman" w:cs="Times New Roman"/>
          <w:sz w:val="24"/>
          <w:szCs w:val="24"/>
        </w:rPr>
        <w:t>vady</w:t>
      </w:r>
      <w:proofErr w:type="spellEnd"/>
      <w:r w:rsidRPr="002F517F">
        <w:rPr>
          <w:rFonts w:ascii="Times New Roman" w:hAnsi="Times New Roman" w:cs="Times New Roman"/>
          <w:sz w:val="24"/>
          <w:szCs w:val="24"/>
        </w:rPr>
        <w:t xml:space="preserve"> uvedené v tomto článku zmluvy. Zodpovednosť za </w:t>
      </w:r>
      <w:proofErr w:type="spellStart"/>
      <w:r w:rsidRPr="002F517F">
        <w:rPr>
          <w:rFonts w:ascii="Times New Roman" w:hAnsi="Times New Roman" w:cs="Times New Roman"/>
          <w:sz w:val="24"/>
          <w:szCs w:val="24"/>
        </w:rPr>
        <w:t>vady</w:t>
      </w:r>
      <w:proofErr w:type="spellEnd"/>
      <w:r w:rsidRPr="002F517F">
        <w:rPr>
          <w:rFonts w:ascii="Times New Roman" w:hAnsi="Times New Roman" w:cs="Times New Roman"/>
          <w:sz w:val="24"/>
          <w:szCs w:val="24"/>
        </w:rPr>
        <w:t xml:space="preserve"> v prípade softwarovej časti je upravená v osobitnej licenčnej zmluve.</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tabs>
          <w:tab w:val="left" w:pos="0"/>
        </w:tabs>
        <w:suppressAutoHyphens/>
        <w:jc w:val="both"/>
        <w:rPr>
          <w:rFonts w:ascii="Times New Roman" w:hAnsi="Times New Roman"/>
          <w:sz w:val="24"/>
          <w:szCs w:val="24"/>
        </w:rPr>
      </w:pPr>
      <w:r w:rsidRPr="009F08D9">
        <w:rPr>
          <w:rFonts w:ascii="Times New Roman" w:hAnsi="Times New Roman"/>
          <w:sz w:val="24"/>
          <w:szCs w:val="24"/>
        </w:rPr>
        <w:t xml:space="preserve">Zhotoviteľ zodpovedá za </w:t>
      </w:r>
      <w:proofErr w:type="spellStart"/>
      <w:r w:rsidRPr="009F08D9">
        <w:rPr>
          <w:rFonts w:ascii="Times New Roman" w:hAnsi="Times New Roman"/>
          <w:sz w:val="24"/>
          <w:szCs w:val="24"/>
        </w:rPr>
        <w:t>vady</w:t>
      </w:r>
      <w:proofErr w:type="spellEnd"/>
      <w:r w:rsidRPr="009F08D9">
        <w:rPr>
          <w:rFonts w:ascii="Times New Roman" w:hAnsi="Times New Roman"/>
          <w:sz w:val="24"/>
          <w:szCs w:val="24"/>
        </w:rPr>
        <w:t xml:space="preserve">, ktoré má dielo v čase jeho odovzdania objednávateľovi. Za </w:t>
      </w:r>
      <w:proofErr w:type="spellStart"/>
      <w:r w:rsidRPr="009F08D9">
        <w:rPr>
          <w:rFonts w:ascii="Times New Roman" w:hAnsi="Times New Roman"/>
          <w:sz w:val="24"/>
          <w:szCs w:val="24"/>
        </w:rPr>
        <w:t>vady</w:t>
      </w:r>
      <w:proofErr w:type="spellEnd"/>
      <w:r w:rsidRPr="009F08D9">
        <w:rPr>
          <w:rFonts w:ascii="Times New Roman" w:hAnsi="Times New Roman"/>
          <w:sz w:val="24"/>
          <w:szCs w:val="24"/>
        </w:rPr>
        <w:t>, ktoré sa objavili po odovzdaní diela, zodpovedá zhotoviteľ vtedy, ak boli spôsobené porušením jeho povinností; tým nie sú dotknuté nároky objednávateľa zo záruky za akosť poskytnutej zhotoviteľom.</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tabs>
          <w:tab w:val="left" w:pos="0"/>
        </w:tabs>
        <w:suppressAutoHyphens/>
        <w:jc w:val="both"/>
        <w:rPr>
          <w:rFonts w:ascii="Times New Roman" w:hAnsi="Times New Roman"/>
          <w:sz w:val="24"/>
          <w:szCs w:val="24"/>
        </w:rPr>
      </w:pPr>
      <w:r w:rsidRPr="009F08D9">
        <w:rPr>
          <w:rFonts w:ascii="Times New Roman" w:hAnsi="Times New Roman"/>
          <w:sz w:val="24"/>
          <w:szCs w:val="24"/>
        </w:rPr>
        <w:t xml:space="preserve">Zhotoviteľ nezodpovedá za </w:t>
      </w:r>
      <w:proofErr w:type="spellStart"/>
      <w:r w:rsidRPr="009F08D9">
        <w:rPr>
          <w:rFonts w:ascii="Times New Roman" w:hAnsi="Times New Roman"/>
          <w:sz w:val="24"/>
          <w:szCs w:val="24"/>
        </w:rPr>
        <w:t>vady</w:t>
      </w:r>
      <w:proofErr w:type="spellEnd"/>
      <w:r w:rsidRPr="009F08D9">
        <w:rPr>
          <w:rFonts w:ascii="Times New Roman" w:hAnsi="Times New Roman"/>
          <w:sz w:val="24"/>
          <w:szCs w:val="24"/>
        </w:rPr>
        <w:t xml:space="preserve"> diela, ktoré boli spôsobené použitím podkladov a vecí poskytnutých objednávateľom a zhotoviteľ ani pri vynaložení všetkej starostlivosti nemohol zistiť ich nevhodnosť, alebo na ňu upozornil objednávateľa a ten na ich použití trval.</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tabs>
          <w:tab w:val="left" w:pos="0"/>
        </w:tabs>
        <w:suppressAutoHyphens/>
        <w:jc w:val="both"/>
        <w:rPr>
          <w:rFonts w:ascii="Times New Roman" w:hAnsi="Times New Roman"/>
          <w:sz w:val="24"/>
          <w:szCs w:val="24"/>
        </w:rPr>
      </w:pPr>
      <w:r w:rsidRPr="002F517F">
        <w:rPr>
          <w:rFonts w:ascii="Times New Roman" w:hAnsi="Times New Roman"/>
          <w:sz w:val="24"/>
          <w:szCs w:val="24"/>
        </w:rPr>
        <w:t xml:space="preserve">V prípade ak objednávateľ zistí </w:t>
      </w:r>
      <w:proofErr w:type="spellStart"/>
      <w:r w:rsidRPr="002F517F">
        <w:rPr>
          <w:rFonts w:ascii="Times New Roman" w:hAnsi="Times New Roman"/>
          <w:sz w:val="24"/>
          <w:szCs w:val="24"/>
        </w:rPr>
        <w:t>vady</w:t>
      </w:r>
      <w:proofErr w:type="spellEnd"/>
      <w:r w:rsidRPr="002F517F">
        <w:rPr>
          <w:rFonts w:ascii="Times New Roman" w:hAnsi="Times New Roman"/>
          <w:sz w:val="24"/>
          <w:szCs w:val="24"/>
        </w:rPr>
        <w:t xml:space="preserve"> diela je povinný oznámiť ich písomne (vrátane mailovej alebo faxovej formy) zhotoviteľovi do 14 dní od ich zistenia. Zmluvné strany sa dohodli, že pre uplatňovanie </w:t>
      </w:r>
      <w:proofErr w:type="spellStart"/>
      <w:r w:rsidRPr="002F517F">
        <w:rPr>
          <w:rFonts w:ascii="Times New Roman" w:hAnsi="Times New Roman"/>
          <w:sz w:val="24"/>
          <w:szCs w:val="24"/>
        </w:rPr>
        <w:t>vád</w:t>
      </w:r>
      <w:proofErr w:type="spellEnd"/>
      <w:r w:rsidRPr="002F517F">
        <w:rPr>
          <w:rFonts w:ascii="Times New Roman" w:hAnsi="Times New Roman"/>
          <w:sz w:val="24"/>
          <w:szCs w:val="24"/>
        </w:rPr>
        <w:t xml:space="preserve"> podľa tejto zmluvy vylučujú použitie  ustanovenia § 562 Obchodného zákonníka.</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r w:rsidRPr="002F517F">
        <w:rPr>
          <w:rFonts w:ascii="Times New Roman" w:hAnsi="Times New Roman" w:cs="Times New Roman"/>
          <w:sz w:val="24"/>
          <w:szCs w:val="24"/>
        </w:rPr>
        <w:t xml:space="preserve"> </w:t>
      </w:r>
    </w:p>
    <w:p w:rsidR="00BE116E" w:rsidRPr="002F517F" w:rsidRDefault="00BE116E" w:rsidP="00BE116E">
      <w:pPr>
        <w:tabs>
          <w:tab w:val="left" w:pos="0"/>
        </w:tabs>
        <w:suppressAutoHyphens/>
        <w:jc w:val="both"/>
        <w:rPr>
          <w:rFonts w:ascii="Times New Roman" w:hAnsi="Times New Roman"/>
          <w:sz w:val="24"/>
          <w:szCs w:val="24"/>
        </w:rPr>
      </w:pPr>
      <w:r w:rsidRPr="002F517F">
        <w:rPr>
          <w:rFonts w:ascii="Times New Roman" w:hAnsi="Times New Roman"/>
          <w:sz w:val="24"/>
          <w:szCs w:val="24"/>
        </w:rPr>
        <w:t xml:space="preserve">V prípade, ak bude objednávateľ požadovať odstránenie </w:t>
      </w:r>
      <w:proofErr w:type="spellStart"/>
      <w:r w:rsidRPr="002F517F">
        <w:rPr>
          <w:rFonts w:ascii="Times New Roman" w:hAnsi="Times New Roman"/>
          <w:sz w:val="24"/>
          <w:szCs w:val="24"/>
        </w:rPr>
        <w:t>vád</w:t>
      </w:r>
      <w:proofErr w:type="spellEnd"/>
      <w:r w:rsidRPr="002F517F">
        <w:rPr>
          <w:rFonts w:ascii="Times New Roman" w:hAnsi="Times New Roman"/>
          <w:sz w:val="24"/>
          <w:szCs w:val="24"/>
        </w:rPr>
        <w:t xml:space="preserve"> opravou alebo vykonaním náhradného diela, je zhotoviteľ povinný začať s odstraňovaním </w:t>
      </w:r>
      <w:proofErr w:type="spellStart"/>
      <w:r w:rsidRPr="002F517F">
        <w:rPr>
          <w:rFonts w:ascii="Times New Roman" w:hAnsi="Times New Roman"/>
          <w:sz w:val="24"/>
          <w:szCs w:val="24"/>
        </w:rPr>
        <w:t>vád</w:t>
      </w:r>
      <w:proofErr w:type="spellEnd"/>
      <w:r w:rsidRPr="002F517F">
        <w:rPr>
          <w:rFonts w:ascii="Times New Roman" w:hAnsi="Times New Roman"/>
          <w:sz w:val="24"/>
          <w:szCs w:val="24"/>
        </w:rPr>
        <w:t xml:space="preserve"> v lehote do 48 hodín od doručenia reklamácie. Za omeškanie so splnením povinnosti uvedenej v predchádzajúcej vete je zhotoviteľ povinný zaplatiť objednávateľovi zmluvnú pokutu vo výške </w:t>
      </w:r>
      <w:r w:rsidR="004D3D9A" w:rsidRPr="002F517F">
        <w:rPr>
          <w:rFonts w:ascii="Times New Roman" w:hAnsi="Times New Roman"/>
          <w:sz w:val="24"/>
          <w:szCs w:val="24"/>
        </w:rPr>
        <w:t>200</w:t>
      </w:r>
      <w:r w:rsidRPr="002F517F">
        <w:rPr>
          <w:rFonts w:ascii="Times New Roman" w:hAnsi="Times New Roman"/>
          <w:sz w:val="24"/>
          <w:szCs w:val="24"/>
        </w:rPr>
        <w:t xml:space="preserve">,- € za každý začatý deň omeškania; právo objednávateľa domáhať sa popri zaplatení zmluvnej pokuty náhrady škody a to v celom rozsahu tým nie je dotknuté. </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2F517F" w:rsidRDefault="00BE116E" w:rsidP="00BE116E">
      <w:pPr>
        <w:tabs>
          <w:tab w:val="left" w:pos="0"/>
        </w:tabs>
        <w:suppressAutoHyphens/>
        <w:jc w:val="both"/>
        <w:rPr>
          <w:rFonts w:ascii="Times New Roman" w:hAnsi="Times New Roman"/>
          <w:sz w:val="24"/>
          <w:szCs w:val="24"/>
        </w:rPr>
      </w:pPr>
      <w:r w:rsidRPr="002F517F">
        <w:rPr>
          <w:rFonts w:ascii="Times New Roman" w:hAnsi="Times New Roman"/>
          <w:sz w:val="24"/>
          <w:szCs w:val="24"/>
        </w:rPr>
        <w:t xml:space="preserve">Zhotoviteľ je povinný odstrániť </w:t>
      </w:r>
      <w:proofErr w:type="spellStart"/>
      <w:r w:rsidRPr="002F517F">
        <w:rPr>
          <w:rFonts w:ascii="Times New Roman" w:hAnsi="Times New Roman"/>
          <w:sz w:val="24"/>
          <w:szCs w:val="24"/>
        </w:rPr>
        <w:t>vady</w:t>
      </w:r>
      <w:proofErr w:type="spellEnd"/>
      <w:r w:rsidRPr="002F517F">
        <w:rPr>
          <w:rFonts w:ascii="Times New Roman" w:hAnsi="Times New Roman"/>
          <w:sz w:val="24"/>
          <w:szCs w:val="24"/>
        </w:rPr>
        <w:t xml:space="preserve"> podľa predchádzajúceho bodu najneskôr v lehote 3 dní odo dňa doručenia reklamácie. Za omeškanie so splnením povinnosti uvedenej v predchádzajúcej vete je zhotoviteľ povinný zaplatiť objednávateľovi zmluvnú pokutu vo výške </w:t>
      </w:r>
      <w:r w:rsidR="004D3D9A" w:rsidRPr="002F517F">
        <w:rPr>
          <w:rFonts w:ascii="Times New Roman" w:hAnsi="Times New Roman"/>
          <w:sz w:val="24"/>
          <w:szCs w:val="24"/>
        </w:rPr>
        <w:t>200</w:t>
      </w:r>
      <w:r w:rsidRPr="002F517F">
        <w:rPr>
          <w:rFonts w:ascii="Times New Roman" w:hAnsi="Times New Roman"/>
          <w:sz w:val="24"/>
          <w:szCs w:val="24"/>
        </w:rPr>
        <w:t xml:space="preserve">,- € za každý začatý deň omeškania; právo objednávateľa domáhať sa popri zaplatení zmluvnej pokuty náhrady škody a to v celom rozsahu tým nie je dotknuté. </w:t>
      </w:r>
    </w:p>
    <w:p w:rsidR="00BE116E" w:rsidRPr="002F517F"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Default="00BE116E" w:rsidP="00BE116E">
      <w:pPr>
        <w:tabs>
          <w:tab w:val="left" w:pos="0"/>
        </w:tabs>
        <w:suppressAutoHyphens/>
        <w:jc w:val="both"/>
        <w:rPr>
          <w:rFonts w:ascii="Times New Roman" w:hAnsi="Times New Roman"/>
          <w:sz w:val="24"/>
          <w:szCs w:val="24"/>
        </w:rPr>
      </w:pPr>
      <w:r w:rsidRPr="009F08D9">
        <w:rPr>
          <w:rFonts w:ascii="Times New Roman" w:hAnsi="Times New Roman"/>
          <w:sz w:val="24"/>
          <w:szCs w:val="24"/>
        </w:rPr>
        <w:t>Zhotoviteľ týmto na seba preberá záväzok, že dielo bude spôsobilé na použitie pre dohodnutý účel resp., že si zachová svoje vlastnosti a to počas doby 24 mesiacov; zhotoviteľ sa zaväzuje, že počas záručnej doby na svoje náklady vykoná všetky potrebné servisné prehliadky vyplývajúce z právnych predpisov, záručných podmienok dodávanej technológie alebo inej dokumentácie vzťahujúcej sa na dielo a o ich vykonaní predloží objednávateľovi písomné osvedčenie. Záručná doba začína plynúť dňom protokolárneho prevzatia diela podľa. Zmluvné strany sa dohodli, že pre uplatnenie práv zo záruky za akosť vylučujú použitie ustanovenia § 428 Obchodného zákonníka.</w:t>
      </w:r>
    </w:p>
    <w:p w:rsidR="006F47F8" w:rsidRPr="009F08D9" w:rsidRDefault="006F47F8" w:rsidP="00BE116E">
      <w:pPr>
        <w:tabs>
          <w:tab w:val="left" w:pos="0"/>
        </w:tabs>
        <w:suppressAutoHyphens/>
        <w:jc w:val="both"/>
        <w:rPr>
          <w:rFonts w:ascii="Times New Roman" w:hAnsi="Times New Roman"/>
          <w:sz w:val="24"/>
          <w:szCs w:val="24"/>
        </w:rPr>
      </w:pPr>
    </w:p>
    <w:p w:rsidR="00BE116E" w:rsidRPr="009F08D9"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t>LICENČNÉ DOJEDNANIA</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Default="00BE116E" w:rsidP="00BE116E">
      <w:pPr>
        <w:jc w:val="both"/>
        <w:rPr>
          <w:rFonts w:ascii="Times New Roman" w:hAnsi="Times New Roman"/>
          <w:sz w:val="24"/>
          <w:szCs w:val="24"/>
        </w:rPr>
      </w:pPr>
      <w:r w:rsidRPr="009F08D9">
        <w:rPr>
          <w:rFonts w:ascii="Times New Roman" w:hAnsi="Times New Roman"/>
          <w:sz w:val="24"/>
          <w:szCs w:val="24"/>
        </w:rPr>
        <w:t>Všetky licenčné podmienky týkajúce  softwarovej časti diela sú dojednané v osobitnej licenčnej zmluve</w:t>
      </w:r>
      <w:r>
        <w:rPr>
          <w:rFonts w:ascii="Times New Roman" w:hAnsi="Times New Roman"/>
          <w:sz w:val="24"/>
          <w:szCs w:val="24"/>
        </w:rPr>
        <w:t xml:space="preserve"> – v prílohe č. 2 tejto zmluvy</w:t>
      </w:r>
      <w:r w:rsidRPr="009F08D9">
        <w:rPr>
          <w:rFonts w:ascii="Times New Roman" w:hAnsi="Times New Roman"/>
          <w:sz w:val="24"/>
          <w:szCs w:val="24"/>
        </w:rPr>
        <w:t>.</w:t>
      </w:r>
    </w:p>
    <w:p w:rsidR="001325AA" w:rsidRPr="009F08D9" w:rsidRDefault="001325AA" w:rsidP="00BE116E">
      <w:pPr>
        <w:jc w:val="both"/>
        <w:rPr>
          <w:rFonts w:ascii="Times New Roman" w:hAnsi="Times New Roman"/>
          <w:sz w:val="24"/>
          <w:szCs w:val="24"/>
        </w:rPr>
      </w:pPr>
    </w:p>
    <w:p w:rsidR="00BE116E" w:rsidRPr="006F47F8" w:rsidRDefault="00BE116E" w:rsidP="006F47F8">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t>ZMLUVNÉ POKUTY A ÚROK Z OMEŠKANIA</w:t>
      </w:r>
    </w:p>
    <w:p w:rsidR="00BE116E" w:rsidRPr="00B47B32" w:rsidRDefault="001325AA" w:rsidP="00BE116E">
      <w:pPr>
        <w:autoSpaceDE w:val="0"/>
        <w:autoSpaceDN w:val="0"/>
        <w:adjustRightInd w:val="0"/>
        <w:rPr>
          <w:rFonts w:ascii="Times New Roman" w:hAnsi="Times New Roman"/>
          <w:b/>
          <w:sz w:val="24"/>
          <w:szCs w:val="24"/>
        </w:rPr>
      </w:pPr>
      <w:r>
        <w:rPr>
          <w:rFonts w:ascii="Times New Roman" w:hAnsi="Times New Roman"/>
          <w:b/>
          <w:sz w:val="24"/>
          <w:szCs w:val="24"/>
        </w:rPr>
        <w:t>9</w:t>
      </w:r>
      <w:r w:rsidR="00BE116E" w:rsidRPr="00B47B32">
        <w:rPr>
          <w:rFonts w:ascii="Times New Roman" w:hAnsi="Times New Roman"/>
          <w:b/>
          <w:sz w:val="24"/>
          <w:szCs w:val="24"/>
        </w:rPr>
        <w:t>.1</w:t>
      </w:r>
    </w:p>
    <w:p w:rsidR="00BE116E" w:rsidRPr="009F08D9" w:rsidRDefault="00BE116E" w:rsidP="001325AA">
      <w:pPr>
        <w:autoSpaceDE w:val="0"/>
        <w:autoSpaceDN w:val="0"/>
        <w:adjustRightInd w:val="0"/>
        <w:jc w:val="both"/>
        <w:rPr>
          <w:rFonts w:ascii="Times New Roman" w:hAnsi="Times New Roman"/>
          <w:sz w:val="24"/>
          <w:szCs w:val="24"/>
        </w:rPr>
      </w:pPr>
      <w:r w:rsidRPr="009F08D9">
        <w:rPr>
          <w:rFonts w:ascii="Times New Roman" w:hAnsi="Times New Roman"/>
          <w:sz w:val="24"/>
          <w:szCs w:val="24"/>
        </w:rPr>
        <w:t>Ak sa zhotoviteľ dostane do omeškania s dokončením alebo splnením celého diela alebo jeho časti, ktorá je</w:t>
      </w:r>
      <w:r w:rsidR="001325AA">
        <w:rPr>
          <w:rFonts w:ascii="Times New Roman" w:hAnsi="Times New Roman"/>
          <w:sz w:val="24"/>
          <w:szCs w:val="24"/>
        </w:rPr>
        <w:t xml:space="preserve"> </w:t>
      </w:r>
      <w:r w:rsidRPr="009F08D9">
        <w:rPr>
          <w:rFonts w:ascii="Times New Roman" w:hAnsi="Times New Roman"/>
          <w:sz w:val="24"/>
          <w:szCs w:val="24"/>
        </w:rPr>
        <w:t>predmetom samostatného odovzdania a prevzatia po termíne uvedenom na jeho ukončenie, zaväzuje sa zaplatiť zmluvnú pokutu až do výšky 0,5 % z ceny z takto nedokončenej časti za každý deň omeškania až do dňa riadneho dokončenia a splnenia v zmysle tejto zmluvy.</w:t>
      </w:r>
    </w:p>
    <w:p w:rsidR="00BE116E" w:rsidRPr="002F517F" w:rsidRDefault="001325AA" w:rsidP="001325AA">
      <w:pPr>
        <w:autoSpaceDE w:val="0"/>
        <w:autoSpaceDN w:val="0"/>
        <w:adjustRightInd w:val="0"/>
        <w:jc w:val="both"/>
        <w:rPr>
          <w:rFonts w:ascii="Times New Roman" w:hAnsi="Times New Roman"/>
          <w:b/>
          <w:sz w:val="24"/>
          <w:szCs w:val="24"/>
        </w:rPr>
      </w:pPr>
      <w:r w:rsidRPr="002F517F">
        <w:rPr>
          <w:rFonts w:ascii="Times New Roman" w:hAnsi="Times New Roman"/>
          <w:b/>
          <w:sz w:val="24"/>
          <w:szCs w:val="24"/>
        </w:rPr>
        <w:lastRenderedPageBreak/>
        <w:t>9</w:t>
      </w:r>
      <w:r w:rsidR="00BE116E" w:rsidRPr="002F517F">
        <w:rPr>
          <w:rFonts w:ascii="Times New Roman" w:hAnsi="Times New Roman"/>
          <w:b/>
          <w:sz w:val="24"/>
          <w:szCs w:val="24"/>
        </w:rPr>
        <w:t>.2</w:t>
      </w:r>
    </w:p>
    <w:p w:rsidR="00BE116E" w:rsidRPr="002F517F" w:rsidRDefault="00BE116E" w:rsidP="001325AA">
      <w:pPr>
        <w:autoSpaceDE w:val="0"/>
        <w:autoSpaceDN w:val="0"/>
        <w:adjustRightInd w:val="0"/>
        <w:jc w:val="both"/>
        <w:rPr>
          <w:rFonts w:ascii="Times New Roman" w:hAnsi="Times New Roman"/>
          <w:color w:val="FF0000"/>
          <w:sz w:val="24"/>
          <w:szCs w:val="24"/>
        </w:rPr>
      </w:pPr>
      <w:r w:rsidRPr="002F517F">
        <w:rPr>
          <w:rFonts w:ascii="Times New Roman" w:hAnsi="Times New Roman"/>
          <w:sz w:val="24"/>
          <w:szCs w:val="24"/>
        </w:rPr>
        <w:t xml:space="preserve">Ak objednávateľ nezaplatí riadne vystavené a prevzaté faktúry od zhotoviteľa, zhotoviteľ je oprávnený požadovať zaplatenie 0,02 % úroku z omeškania za každý deň omeškania, a to podľa lehoty splatnosti príslušnej faktúry. </w:t>
      </w:r>
    </w:p>
    <w:p w:rsidR="00BE116E" w:rsidRPr="002F517F" w:rsidRDefault="00BE116E" w:rsidP="001325AA">
      <w:pPr>
        <w:autoSpaceDE w:val="0"/>
        <w:autoSpaceDN w:val="0"/>
        <w:adjustRightInd w:val="0"/>
        <w:jc w:val="both"/>
        <w:rPr>
          <w:rFonts w:ascii="Times New Roman" w:hAnsi="Times New Roman"/>
          <w:sz w:val="24"/>
          <w:szCs w:val="24"/>
        </w:rPr>
      </w:pPr>
    </w:p>
    <w:p w:rsidR="00BE116E" w:rsidRPr="002F517F" w:rsidRDefault="001325AA" w:rsidP="00BE116E">
      <w:pPr>
        <w:autoSpaceDE w:val="0"/>
        <w:autoSpaceDN w:val="0"/>
        <w:adjustRightInd w:val="0"/>
        <w:rPr>
          <w:rFonts w:ascii="Times New Roman" w:hAnsi="Times New Roman"/>
          <w:b/>
          <w:sz w:val="24"/>
          <w:szCs w:val="24"/>
        </w:rPr>
      </w:pPr>
      <w:r w:rsidRPr="002F517F">
        <w:rPr>
          <w:rFonts w:ascii="Times New Roman" w:hAnsi="Times New Roman"/>
          <w:b/>
          <w:sz w:val="24"/>
          <w:szCs w:val="24"/>
        </w:rPr>
        <w:t>9</w:t>
      </w:r>
      <w:r w:rsidR="00BE116E" w:rsidRPr="002F517F">
        <w:rPr>
          <w:rFonts w:ascii="Times New Roman" w:hAnsi="Times New Roman"/>
          <w:b/>
          <w:sz w:val="24"/>
          <w:szCs w:val="24"/>
        </w:rPr>
        <w:t>.3</w:t>
      </w:r>
    </w:p>
    <w:p w:rsidR="00BE116E" w:rsidRPr="002F517F" w:rsidRDefault="00BE116E" w:rsidP="00BE116E">
      <w:pPr>
        <w:autoSpaceDE w:val="0"/>
        <w:autoSpaceDN w:val="0"/>
        <w:adjustRightInd w:val="0"/>
        <w:jc w:val="both"/>
        <w:rPr>
          <w:rFonts w:ascii="Times New Roman" w:hAnsi="Times New Roman"/>
          <w:sz w:val="24"/>
          <w:szCs w:val="24"/>
        </w:rPr>
      </w:pPr>
      <w:r w:rsidRPr="002F517F">
        <w:rPr>
          <w:rFonts w:ascii="Times New Roman" w:hAnsi="Times New Roman"/>
          <w:sz w:val="24"/>
          <w:szCs w:val="24"/>
        </w:rPr>
        <w:t>Zmluvná pokuta je splatná v plnom rozsahu do 15 dní od prvej písomnej výzvy objednávateľa a bude splnená pripísaním peňažných prostriedkov vo výške zmluvnej pokuty na účet objednávateľa. Zmluvnú pokutu má objednávateľ právo započítať proti akejkoľvek časti ceny diela, resp. nasledujúcej platbe.</w:t>
      </w:r>
    </w:p>
    <w:p w:rsidR="001325AA" w:rsidRPr="002F517F" w:rsidRDefault="001325AA" w:rsidP="00BE116E">
      <w:pPr>
        <w:autoSpaceDE w:val="0"/>
        <w:autoSpaceDN w:val="0"/>
        <w:adjustRightInd w:val="0"/>
        <w:jc w:val="both"/>
        <w:rPr>
          <w:rFonts w:ascii="Times New Roman" w:hAnsi="Times New Roman"/>
          <w:sz w:val="24"/>
          <w:szCs w:val="24"/>
        </w:rPr>
      </w:pPr>
    </w:p>
    <w:p w:rsidR="00BE116E" w:rsidRPr="002F517F" w:rsidRDefault="001325AA" w:rsidP="00BE116E">
      <w:pPr>
        <w:autoSpaceDE w:val="0"/>
        <w:autoSpaceDN w:val="0"/>
        <w:adjustRightInd w:val="0"/>
        <w:jc w:val="both"/>
        <w:rPr>
          <w:rFonts w:ascii="Times New Roman" w:hAnsi="Times New Roman"/>
          <w:b/>
          <w:sz w:val="24"/>
          <w:szCs w:val="24"/>
        </w:rPr>
      </w:pPr>
      <w:r w:rsidRPr="002F517F">
        <w:rPr>
          <w:rFonts w:ascii="Times New Roman" w:hAnsi="Times New Roman"/>
          <w:b/>
          <w:sz w:val="24"/>
          <w:szCs w:val="24"/>
        </w:rPr>
        <w:t>9</w:t>
      </w:r>
      <w:r w:rsidR="00BE116E" w:rsidRPr="002F517F">
        <w:rPr>
          <w:rFonts w:ascii="Times New Roman" w:hAnsi="Times New Roman"/>
          <w:b/>
          <w:sz w:val="24"/>
          <w:szCs w:val="24"/>
        </w:rPr>
        <w:t>.4</w:t>
      </w:r>
    </w:p>
    <w:p w:rsidR="00BE116E" w:rsidRPr="002F517F" w:rsidRDefault="00BE116E" w:rsidP="00BE116E">
      <w:pPr>
        <w:autoSpaceDE w:val="0"/>
        <w:autoSpaceDN w:val="0"/>
        <w:adjustRightInd w:val="0"/>
        <w:jc w:val="both"/>
        <w:rPr>
          <w:rFonts w:ascii="Times New Roman" w:hAnsi="Times New Roman"/>
          <w:sz w:val="24"/>
          <w:szCs w:val="24"/>
        </w:rPr>
      </w:pPr>
      <w:r w:rsidRPr="002F517F">
        <w:rPr>
          <w:rFonts w:ascii="Times New Roman" w:hAnsi="Times New Roman"/>
          <w:sz w:val="24"/>
          <w:szCs w:val="24"/>
        </w:rPr>
        <w:t>Zaplatením zmluvnej pokuty sa zhotoviteľ nezbavuje povinnosti splnenia diela, zabezpečeného zmluvnou pokutou.</w:t>
      </w:r>
    </w:p>
    <w:p w:rsidR="001325AA" w:rsidRPr="002F517F" w:rsidRDefault="001325AA" w:rsidP="001325AA">
      <w:pPr>
        <w:pStyle w:val="Odsekzoznamu"/>
        <w:ind w:left="0"/>
        <w:jc w:val="both"/>
        <w:rPr>
          <w:rFonts w:ascii="Times New Roman" w:hAnsi="Times New Roman" w:cs="Times New Roman"/>
          <w:b/>
          <w:sz w:val="24"/>
          <w:szCs w:val="24"/>
        </w:rPr>
      </w:pPr>
    </w:p>
    <w:p w:rsidR="00BE116E" w:rsidRPr="002F517F" w:rsidRDefault="001325AA" w:rsidP="00BE116E">
      <w:pPr>
        <w:autoSpaceDE w:val="0"/>
        <w:autoSpaceDN w:val="0"/>
        <w:adjustRightInd w:val="0"/>
        <w:jc w:val="both"/>
        <w:rPr>
          <w:rFonts w:ascii="Times New Roman" w:hAnsi="Times New Roman"/>
          <w:b/>
          <w:sz w:val="24"/>
          <w:szCs w:val="24"/>
        </w:rPr>
      </w:pPr>
      <w:r w:rsidRPr="002F517F">
        <w:rPr>
          <w:rFonts w:ascii="Times New Roman" w:hAnsi="Times New Roman"/>
          <w:b/>
          <w:sz w:val="24"/>
          <w:szCs w:val="24"/>
        </w:rPr>
        <w:t>9.5</w:t>
      </w:r>
    </w:p>
    <w:p w:rsidR="00BE116E" w:rsidRPr="002F517F" w:rsidRDefault="00BE116E" w:rsidP="00BE116E">
      <w:pPr>
        <w:autoSpaceDE w:val="0"/>
        <w:autoSpaceDN w:val="0"/>
        <w:adjustRightInd w:val="0"/>
        <w:jc w:val="both"/>
        <w:rPr>
          <w:rFonts w:ascii="Times New Roman" w:hAnsi="Times New Roman"/>
          <w:sz w:val="24"/>
          <w:szCs w:val="24"/>
        </w:rPr>
      </w:pPr>
      <w:r w:rsidRPr="002F517F">
        <w:rPr>
          <w:rFonts w:ascii="Times New Roman" w:hAnsi="Times New Roman"/>
          <w:sz w:val="24"/>
          <w:szCs w:val="24"/>
        </w:rPr>
        <w:t>Uplatnením vyššie uvedených sankcií nie je dotknuté právo objednávateľa na náhradu škody spôsobenej omeškaním dokončenia a splnenia diela alebo nesplnením technických a technologických garantovaných parametrov podľa projektovej dokumentácie a právo na náhradu škody spôsobenej na majetku objednávateľa, ktoré spôsobí zhotoviteľ pri zhotovovaní diela.</w:t>
      </w:r>
    </w:p>
    <w:p w:rsidR="00BE116E" w:rsidRPr="002F517F" w:rsidRDefault="00BE116E" w:rsidP="00BE116E">
      <w:pPr>
        <w:autoSpaceDE w:val="0"/>
        <w:autoSpaceDN w:val="0"/>
        <w:adjustRightInd w:val="0"/>
        <w:jc w:val="both"/>
        <w:rPr>
          <w:rFonts w:ascii="Times New Roman" w:hAnsi="Times New Roman"/>
          <w:sz w:val="24"/>
          <w:szCs w:val="24"/>
        </w:rPr>
      </w:pPr>
    </w:p>
    <w:p w:rsidR="001325AA" w:rsidRPr="002F517F" w:rsidRDefault="001325AA" w:rsidP="00BE116E">
      <w:pPr>
        <w:autoSpaceDE w:val="0"/>
        <w:autoSpaceDN w:val="0"/>
        <w:adjustRightInd w:val="0"/>
        <w:jc w:val="both"/>
        <w:rPr>
          <w:rFonts w:ascii="Times New Roman" w:hAnsi="Times New Roman"/>
          <w:b/>
          <w:sz w:val="24"/>
          <w:szCs w:val="24"/>
        </w:rPr>
      </w:pPr>
      <w:r w:rsidRPr="002F517F">
        <w:rPr>
          <w:rFonts w:ascii="Times New Roman" w:hAnsi="Times New Roman"/>
          <w:b/>
          <w:sz w:val="24"/>
          <w:szCs w:val="24"/>
        </w:rPr>
        <w:t>9.6</w:t>
      </w:r>
    </w:p>
    <w:p w:rsidR="001325AA" w:rsidRPr="00DF60D3" w:rsidRDefault="001325AA" w:rsidP="001325AA">
      <w:pPr>
        <w:pStyle w:val="Odsekzoznamu"/>
        <w:ind w:left="0"/>
        <w:jc w:val="both"/>
        <w:rPr>
          <w:rFonts w:ascii="Times New Roman" w:hAnsi="Times New Roman" w:cs="Times New Roman"/>
          <w:sz w:val="24"/>
          <w:szCs w:val="24"/>
        </w:rPr>
      </w:pPr>
      <w:r w:rsidRPr="002F517F">
        <w:rPr>
          <w:rFonts w:ascii="Times New Roman" w:hAnsi="Times New Roman" w:cs="Times New Roman"/>
          <w:sz w:val="24"/>
          <w:szCs w:val="24"/>
        </w:rPr>
        <w:t xml:space="preserve">Ak objednávateľovi vznikne akákoľvek škoda z dôvodu nedodržania termínu odovzdania diela, zhotoviteľ sa zaväzuje túto škodu v plnej výške (skutočná škoda ako i </w:t>
      </w:r>
      <w:proofErr w:type="spellStart"/>
      <w:r w:rsidRPr="002F517F">
        <w:rPr>
          <w:rFonts w:ascii="Times New Roman" w:hAnsi="Times New Roman" w:cs="Times New Roman"/>
          <w:sz w:val="24"/>
          <w:szCs w:val="24"/>
        </w:rPr>
        <w:t>ušlý</w:t>
      </w:r>
      <w:proofErr w:type="spellEnd"/>
      <w:r w:rsidRPr="002F517F">
        <w:rPr>
          <w:rFonts w:ascii="Times New Roman" w:hAnsi="Times New Roman" w:cs="Times New Roman"/>
          <w:sz w:val="24"/>
          <w:szCs w:val="24"/>
        </w:rPr>
        <w:t xml:space="preserve"> zisk) nahradiť objednávateľovi.</w:t>
      </w:r>
      <w:r w:rsidRPr="00DF60D3">
        <w:rPr>
          <w:rFonts w:ascii="Times New Roman" w:hAnsi="Times New Roman" w:cs="Times New Roman"/>
          <w:sz w:val="24"/>
          <w:szCs w:val="24"/>
        </w:rPr>
        <w:t xml:space="preserve"> </w:t>
      </w:r>
    </w:p>
    <w:p w:rsidR="001325AA" w:rsidRPr="009F08D9" w:rsidRDefault="001325AA" w:rsidP="00BE116E">
      <w:pPr>
        <w:autoSpaceDE w:val="0"/>
        <w:autoSpaceDN w:val="0"/>
        <w:adjustRightInd w:val="0"/>
        <w:jc w:val="both"/>
        <w:rPr>
          <w:rFonts w:ascii="Times New Roman" w:hAnsi="Times New Roman"/>
          <w:sz w:val="24"/>
          <w:szCs w:val="24"/>
        </w:rPr>
      </w:pPr>
    </w:p>
    <w:p w:rsidR="00BE116E" w:rsidRPr="0054653C" w:rsidRDefault="003E250C" w:rsidP="00BE116E">
      <w:pPr>
        <w:autoSpaceDE w:val="0"/>
        <w:autoSpaceDN w:val="0"/>
        <w:adjustRightInd w:val="0"/>
        <w:jc w:val="both"/>
        <w:rPr>
          <w:rFonts w:ascii="Times New Roman" w:hAnsi="Times New Roman"/>
          <w:b/>
          <w:sz w:val="24"/>
          <w:szCs w:val="24"/>
        </w:rPr>
      </w:pPr>
      <w:r>
        <w:rPr>
          <w:rFonts w:ascii="Times New Roman" w:hAnsi="Times New Roman"/>
          <w:b/>
          <w:sz w:val="24"/>
          <w:szCs w:val="24"/>
        </w:rPr>
        <w:t>9.7</w:t>
      </w:r>
    </w:p>
    <w:p w:rsidR="00BE116E" w:rsidRPr="0054653C" w:rsidRDefault="00BE116E" w:rsidP="00BE116E">
      <w:pPr>
        <w:autoSpaceDE w:val="0"/>
        <w:autoSpaceDN w:val="0"/>
        <w:adjustRightInd w:val="0"/>
        <w:jc w:val="both"/>
        <w:rPr>
          <w:rFonts w:ascii="Times New Roman" w:hAnsi="Times New Roman"/>
          <w:sz w:val="24"/>
          <w:szCs w:val="24"/>
        </w:rPr>
      </w:pPr>
      <w:r w:rsidRPr="0054653C">
        <w:rPr>
          <w:rFonts w:ascii="Times New Roman" w:hAnsi="Times New Roman"/>
          <w:sz w:val="24"/>
          <w:szCs w:val="24"/>
        </w:rPr>
        <w:t>Zhotoviteľ sa zaväzuje, že bez predchádzajúceho písomného súhlasu objednávateľa nebude postupovať ani inak obchodovať s nárokmi vyplývajúcimi z tejto zmluvy podľa Občianskeho zákonníka a iných platných právnych predpisov pod sankciou zaplatenia zmluvnej pokuty až do výšky hodnoty takto prevedeného práva alebo záväzku.</w:t>
      </w:r>
    </w:p>
    <w:p w:rsidR="00BE116E" w:rsidRPr="0054653C" w:rsidRDefault="00BE116E" w:rsidP="00BE116E">
      <w:pPr>
        <w:autoSpaceDE w:val="0"/>
        <w:autoSpaceDN w:val="0"/>
        <w:adjustRightInd w:val="0"/>
        <w:jc w:val="both"/>
        <w:rPr>
          <w:rFonts w:ascii="Times New Roman" w:hAnsi="Times New Roman"/>
          <w:sz w:val="24"/>
          <w:szCs w:val="24"/>
        </w:rPr>
      </w:pPr>
    </w:p>
    <w:p w:rsidR="00BE116E" w:rsidRPr="0054653C" w:rsidRDefault="003E250C" w:rsidP="00BE116E">
      <w:pPr>
        <w:autoSpaceDE w:val="0"/>
        <w:autoSpaceDN w:val="0"/>
        <w:adjustRightInd w:val="0"/>
        <w:jc w:val="both"/>
        <w:rPr>
          <w:rFonts w:ascii="Times New Roman" w:hAnsi="Times New Roman"/>
          <w:b/>
          <w:sz w:val="24"/>
          <w:szCs w:val="24"/>
        </w:rPr>
      </w:pPr>
      <w:r>
        <w:rPr>
          <w:rFonts w:ascii="Times New Roman" w:hAnsi="Times New Roman"/>
          <w:b/>
          <w:sz w:val="24"/>
          <w:szCs w:val="24"/>
        </w:rPr>
        <w:t>9.8</w:t>
      </w:r>
    </w:p>
    <w:p w:rsidR="00BE116E" w:rsidRPr="0054653C" w:rsidRDefault="00BE116E" w:rsidP="00BE116E">
      <w:pPr>
        <w:autoSpaceDE w:val="0"/>
        <w:autoSpaceDN w:val="0"/>
        <w:adjustRightInd w:val="0"/>
        <w:jc w:val="both"/>
        <w:rPr>
          <w:rFonts w:ascii="Times New Roman" w:hAnsi="Times New Roman"/>
          <w:sz w:val="24"/>
          <w:szCs w:val="24"/>
        </w:rPr>
      </w:pPr>
      <w:r w:rsidRPr="0054653C">
        <w:rPr>
          <w:rFonts w:ascii="Times New Roman" w:hAnsi="Times New Roman"/>
          <w:sz w:val="24"/>
          <w:szCs w:val="24"/>
        </w:rPr>
        <w:t>Vznikom povinnosti uhradiť zmluvnú pokutu alebo jej zaplatením nie je dotknutý nárok objednávateľa na náhradu škody.</w:t>
      </w:r>
    </w:p>
    <w:p w:rsidR="00BE116E" w:rsidRPr="0054653C" w:rsidRDefault="00BE116E" w:rsidP="00BE116E">
      <w:pPr>
        <w:autoSpaceDE w:val="0"/>
        <w:autoSpaceDN w:val="0"/>
        <w:adjustRightInd w:val="0"/>
        <w:jc w:val="both"/>
        <w:rPr>
          <w:rFonts w:ascii="Times New Roman" w:hAnsi="Times New Roman"/>
          <w:sz w:val="24"/>
          <w:szCs w:val="24"/>
        </w:rPr>
      </w:pPr>
    </w:p>
    <w:p w:rsidR="00BE116E" w:rsidRPr="0054653C" w:rsidRDefault="003E250C" w:rsidP="00BE116E">
      <w:pPr>
        <w:autoSpaceDE w:val="0"/>
        <w:autoSpaceDN w:val="0"/>
        <w:adjustRightInd w:val="0"/>
        <w:jc w:val="both"/>
        <w:rPr>
          <w:rFonts w:ascii="Times New Roman" w:hAnsi="Times New Roman"/>
          <w:b/>
          <w:sz w:val="24"/>
          <w:szCs w:val="24"/>
        </w:rPr>
      </w:pPr>
      <w:r>
        <w:rPr>
          <w:rFonts w:ascii="Times New Roman" w:hAnsi="Times New Roman"/>
          <w:b/>
          <w:sz w:val="24"/>
          <w:szCs w:val="24"/>
        </w:rPr>
        <w:t>9.9</w:t>
      </w:r>
    </w:p>
    <w:p w:rsidR="00BE116E" w:rsidRPr="0054653C" w:rsidRDefault="00BE116E" w:rsidP="00BE116E">
      <w:pPr>
        <w:autoSpaceDE w:val="0"/>
        <w:autoSpaceDN w:val="0"/>
        <w:adjustRightInd w:val="0"/>
        <w:jc w:val="both"/>
        <w:rPr>
          <w:rFonts w:ascii="Times New Roman" w:hAnsi="Times New Roman"/>
          <w:sz w:val="24"/>
          <w:szCs w:val="24"/>
        </w:rPr>
      </w:pPr>
      <w:r w:rsidRPr="0054653C">
        <w:rPr>
          <w:rFonts w:ascii="Times New Roman" w:hAnsi="Times New Roman"/>
          <w:sz w:val="24"/>
          <w:szCs w:val="24"/>
        </w:rPr>
        <w:t>Objednávateľ je oprávnený všetky uplatnené zmluvné pokuty, na ktorých sa zmluvné strany v tejto zmluve dohodli, jednostranne započítať proti akejkoľvek pohľadávke zhotoviteľa, proti akejkoľvek časti celkovej ceny diela.</w:t>
      </w:r>
    </w:p>
    <w:p w:rsidR="00BE116E" w:rsidRPr="0054653C" w:rsidRDefault="00BE116E" w:rsidP="00BE116E">
      <w:pPr>
        <w:autoSpaceDE w:val="0"/>
        <w:autoSpaceDN w:val="0"/>
        <w:adjustRightInd w:val="0"/>
        <w:jc w:val="both"/>
        <w:rPr>
          <w:rFonts w:ascii="Times New Roman" w:hAnsi="Times New Roman"/>
          <w:sz w:val="24"/>
          <w:szCs w:val="24"/>
        </w:rPr>
      </w:pPr>
    </w:p>
    <w:p w:rsidR="00BE116E" w:rsidRPr="0054653C" w:rsidRDefault="003E250C" w:rsidP="00BE116E">
      <w:pPr>
        <w:autoSpaceDE w:val="0"/>
        <w:autoSpaceDN w:val="0"/>
        <w:adjustRightInd w:val="0"/>
        <w:jc w:val="both"/>
        <w:rPr>
          <w:rFonts w:ascii="Times New Roman" w:hAnsi="Times New Roman"/>
          <w:b/>
          <w:sz w:val="24"/>
          <w:szCs w:val="24"/>
        </w:rPr>
      </w:pPr>
      <w:r>
        <w:rPr>
          <w:rFonts w:ascii="Times New Roman" w:hAnsi="Times New Roman"/>
          <w:b/>
          <w:sz w:val="24"/>
          <w:szCs w:val="24"/>
        </w:rPr>
        <w:t>9.10</w:t>
      </w:r>
    </w:p>
    <w:p w:rsidR="00BE116E" w:rsidRPr="0054653C" w:rsidRDefault="00BE116E" w:rsidP="00BE116E">
      <w:pPr>
        <w:autoSpaceDE w:val="0"/>
        <w:autoSpaceDN w:val="0"/>
        <w:adjustRightInd w:val="0"/>
        <w:jc w:val="both"/>
        <w:rPr>
          <w:rFonts w:ascii="Times New Roman" w:hAnsi="Times New Roman"/>
          <w:sz w:val="24"/>
          <w:szCs w:val="24"/>
        </w:rPr>
      </w:pPr>
      <w:r w:rsidRPr="0054653C">
        <w:rPr>
          <w:rFonts w:ascii="Times New Roman" w:hAnsi="Times New Roman"/>
          <w:sz w:val="24"/>
          <w:szCs w:val="24"/>
        </w:rPr>
        <w:t>Ak sa pri dňoch neuvádza, či sa jedná o deň pracovný alebo kalendárny, zmluvné strany sa dohodli, že ide o deň kalendárny.</w:t>
      </w:r>
    </w:p>
    <w:p w:rsidR="00BE116E" w:rsidRPr="009F08D9" w:rsidRDefault="00BE116E" w:rsidP="00BE116E">
      <w:pPr>
        <w:pStyle w:val="Nadpis1"/>
        <w:widowControl w:val="0"/>
        <w:numPr>
          <w:ilvl w:val="0"/>
          <w:numId w:val="1"/>
        </w:numPr>
        <w:tabs>
          <w:tab w:val="clear" w:pos="2160"/>
          <w:tab w:val="clear" w:pos="2880"/>
          <w:tab w:val="clear" w:pos="4500"/>
          <w:tab w:val="left" w:pos="426"/>
        </w:tabs>
        <w:jc w:val="center"/>
        <w:rPr>
          <w:rFonts w:ascii="Times New Roman" w:hAnsi="Times New Roman" w:cs="Times New Roman"/>
          <w:sz w:val="24"/>
          <w:szCs w:val="24"/>
        </w:rPr>
      </w:pPr>
      <w:r w:rsidRPr="009F08D9">
        <w:rPr>
          <w:rFonts w:ascii="Times New Roman" w:hAnsi="Times New Roman" w:cs="Times New Roman"/>
          <w:sz w:val="24"/>
          <w:szCs w:val="24"/>
        </w:rPr>
        <w:t xml:space="preserve"> ODSTÚPENIE OD ZMLUVY</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6F47F8">
      <w:pPr>
        <w:tabs>
          <w:tab w:val="left" w:pos="0"/>
        </w:tabs>
        <w:jc w:val="both"/>
        <w:rPr>
          <w:rFonts w:ascii="Times New Roman" w:hAnsi="Times New Roman"/>
          <w:sz w:val="24"/>
          <w:szCs w:val="24"/>
        </w:rPr>
      </w:pPr>
      <w:r w:rsidRPr="009F08D9">
        <w:rPr>
          <w:rFonts w:ascii="Times New Roman" w:hAnsi="Times New Roman"/>
          <w:sz w:val="24"/>
          <w:szCs w:val="24"/>
        </w:rPr>
        <w:t>Každá zo zmluvných strán je oprávnená odstúpiť od zmluvy v zmysle ustanovenia § 345 a </w:t>
      </w:r>
      <w:proofErr w:type="spellStart"/>
      <w:r w:rsidRPr="009F08D9">
        <w:rPr>
          <w:rFonts w:ascii="Times New Roman" w:hAnsi="Times New Roman"/>
          <w:sz w:val="24"/>
          <w:szCs w:val="24"/>
        </w:rPr>
        <w:t>nasl</w:t>
      </w:r>
      <w:proofErr w:type="spellEnd"/>
      <w:r w:rsidRPr="009F08D9">
        <w:rPr>
          <w:rFonts w:ascii="Times New Roman" w:hAnsi="Times New Roman"/>
          <w:sz w:val="24"/>
          <w:szCs w:val="24"/>
        </w:rPr>
        <w:t xml:space="preserve"> . Obchodného zákonníka. </w:t>
      </w:r>
    </w:p>
    <w:p w:rsidR="00BE116E" w:rsidRPr="009F08D9" w:rsidRDefault="00BE116E" w:rsidP="006F47F8">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6F47F8">
      <w:pPr>
        <w:tabs>
          <w:tab w:val="left" w:pos="0"/>
        </w:tabs>
        <w:jc w:val="both"/>
        <w:rPr>
          <w:rFonts w:ascii="Times New Roman" w:hAnsi="Times New Roman"/>
          <w:sz w:val="24"/>
          <w:szCs w:val="24"/>
        </w:rPr>
      </w:pPr>
      <w:r w:rsidRPr="009F08D9">
        <w:rPr>
          <w:rFonts w:ascii="Times New Roman" w:hAnsi="Times New Roman"/>
          <w:sz w:val="24"/>
          <w:szCs w:val="24"/>
        </w:rPr>
        <w:t>Za podstatné porušenie povinnosti zhotoviteľa sa považuje:</w:t>
      </w:r>
    </w:p>
    <w:p w:rsidR="00BE116E" w:rsidRPr="009F08D9" w:rsidRDefault="00BE116E" w:rsidP="006F47F8">
      <w:pPr>
        <w:widowControl w:val="0"/>
        <w:numPr>
          <w:ilvl w:val="0"/>
          <w:numId w:val="2"/>
        </w:numPr>
        <w:tabs>
          <w:tab w:val="clear" w:pos="2160"/>
          <w:tab w:val="clear" w:pos="2880"/>
          <w:tab w:val="clear" w:pos="4500"/>
          <w:tab w:val="left" w:pos="426"/>
        </w:tabs>
        <w:jc w:val="both"/>
        <w:rPr>
          <w:rFonts w:ascii="Times New Roman" w:hAnsi="Times New Roman"/>
          <w:sz w:val="24"/>
          <w:szCs w:val="24"/>
        </w:rPr>
      </w:pPr>
      <w:r w:rsidRPr="009F08D9">
        <w:rPr>
          <w:rFonts w:ascii="Times New Roman" w:hAnsi="Times New Roman"/>
          <w:sz w:val="24"/>
          <w:szCs w:val="24"/>
        </w:rPr>
        <w:t>omeškanie zhotoviteľa s vykonaním diela dlhšie ako 14 dní oproti dohodnutému termínu,</w:t>
      </w:r>
    </w:p>
    <w:p w:rsidR="00BE116E" w:rsidRPr="009F08D9" w:rsidRDefault="00BE116E" w:rsidP="006F47F8">
      <w:pPr>
        <w:widowControl w:val="0"/>
        <w:numPr>
          <w:ilvl w:val="0"/>
          <w:numId w:val="2"/>
        </w:numPr>
        <w:tabs>
          <w:tab w:val="clear" w:pos="2160"/>
          <w:tab w:val="clear" w:pos="2880"/>
          <w:tab w:val="clear" w:pos="4500"/>
          <w:tab w:val="left" w:pos="426"/>
        </w:tabs>
        <w:jc w:val="both"/>
        <w:rPr>
          <w:rFonts w:ascii="Times New Roman" w:hAnsi="Times New Roman"/>
          <w:sz w:val="24"/>
          <w:szCs w:val="24"/>
        </w:rPr>
      </w:pPr>
      <w:r w:rsidRPr="009F08D9">
        <w:rPr>
          <w:rFonts w:ascii="Times New Roman" w:hAnsi="Times New Roman"/>
          <w:sz w:val="24"/>
          <w:szCs w:val="24"/>
        </w:rPr>
        <w:t>svojvoľné a neodôvodnené prerušenie vykonávania diela, alebo také vykonávanie diela, pri ktorom nebudú dodržiavané zmluvné podmienky vykonávania diela.</w:t>
      </w:r>
    </w:p>
    <w:p w:rsidR="00BE116E" w:rsidRPr="009F08D9" w:rsidRDefault="00BE116E" w:rsidP="006F47F8">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6F47F8">
      <w:pPr>
        <w:tabs>
          <w:tab w:val="left" w:pos="0"/>
        </w:tabs>
        <w:jc w:val="both"/>
        <w:rPr>
          <w:rFonts w:ascii="Times New Roman" w:hAnsi="Times New Roman"/>
          <w:sz w:val="24"/>
          <w:szCs w:val="24"/>
        </w:rPr>
      </w:pPr>
      <w:r w:rsidRPr="009F08D9">
        <w:rPr>
          <w:rFonts w:ascii="Times New Roman" w:hAnsi="Times New Roman"/>
          <w:sz w:val="24"/>
          <w:szCs w:val="24"/>
        </w:rPr>
        <w:t>Za podstatné porušenie povinnosti objednávateľa sa považuje omeškanie s peňažným plnením o viac ako 90 dní.</w:t>
      </w:r>
    </w:p>
    <w:p w:rsidR="00BE116E" w:rsidRPr="009F08D9" w:rsidRDefault="00BE116E" w:rsidP="00BE116E">
      <w:pPr>
        <w:pStyle w:val="Nadpis2"/>
        <w:widowControl w:val="0"/>
        <w:numPr>
          <w:ilvl w:val="1"/>
          <w:numId w:val="1"/>
        </w:numPr>
        <w:tabs>
          <w:tab w:val="clear" w:pos="1260"/>
          <w:tab w:val="clear" w:pos="2160"/>
          <w:tab w:val="clear" w:pos="2880"/>
          <w:tab w:val="clear" w:pos="4500"/>
          <w:tab w:val="left" w:pos="426"/>
        </w:tabs>
        <w:spacing w:before="240"/>
        <w:ind w:left="0"/>
        <w:jc w:val="both"/>
        <w:rPr>
          <w:rFonts w:ascii="Times New Roman" w:hAnsi="Times New Roman" w:cs="Times New Roman"/>
          <w:sz w:val="24"/>
          <w:szCs w:val="24"/>
        </w:rPr>
      </w:pPr>
    </w:p>
    <w:p w:rsidR="00BE116E" w:rsidRPr="009F08D9" w:rsidRDefault="00BE116E" w:rsidP="00BE116E">
      <w:pPr>
        <w:tabs>
          <w:tab w:val="left" w:pos="0"/>
        </w:tabs>
        <w:jc w:val="both"/>
        <w:rPr>
          <w:rFonts w:ascii="Times New Roman" w:hAnsi="Times New Roman"/>
          <w:sz w:val="24"/>
          <w:szCs w:val="24"/>
        </w:rPr>
      </w:pPr>
      <w:r w:rsidRPr="009F08D9">
        <w:rPr>
          <w:rFonts w:ascii="Times New Roman" w:hAnsi="Times New Roman"/>
          <w:sz w:val="24"/>
          <w:szCs w:val="24"/>
        </w:rPr>
        <w:t xml:space="preserve">V prípade odstúpenia od zmluvy sa zmluvné strany </w:t>
      </w:r>
      <w:proofErr w:type="spellStart"/>
      <w:r w:rsidRPr="009F08D9">
        <w:rPr>
          <w:rFonts w:ascii="Times New Roman" w:hAnsi="Times New Roman"/>
          <w:sz w:val="24"/>
          <w:szCs w:val="24"/>
        </w:rPr>
        <w:t>vysporiadajú</w:t>
      </w:r>
      <w:proofErr w:type="spellEnd"/>
      <w:r w:rsidRPr="009F08D9">
        <w:rPr>
          <w:rFonts w:ascii="Times New Roman" w:hAnsi="Times New Roman"/>
          <w:sz w:val="24"/>
          <w:szCs w:val="24"/>
        </w:rPr>
        <w:t xml:space="preserve"> podľa pravidiel uvedených v Obchodnom zákonníku; objednávateľ je však povinný uhradiť zhotoviteľovi vždy najviac to, o čo sa objednávateľ zhotovovaním veci preukázateľne obohatil. </w:t>
      </w:r>
    </w:p>
    <w:p w:rsidR="00BE116E" w:rsidRPr="00810B9F" w:rsidRDefault="003E250C" w:rsidP="00BE116E">
      <w:pPr>
        <w:pStyle w:val="Nadpis1"/>
        <w:jc w:val="center"/>
        <w:rPr>
          <w:rFonts w:ascii="Times New Roman" w:hAnsi="Times New Roman" w:cs="Times New Roman"/>
          <w:sz w:val="24"/>
          <w:szCs w:val="24"/>
        </w:rPr>
      </w:pPr>
      <w:r>
        <w:rPr>
          <w:rFonts w:ascii="Times New Roman" w:hAnsi="Times New Roman" w:cs="Times New Roman"/>
          <w:sz w:val="22"/>
          <w:szCs w:val="22"/>
        </w:rPr>
        <w:t>11</w:t>
      </w:r>
      <w:r w:rsidR="00BE116E" w:rsidRPr="00491CFE">
        <w:rPr>
          <w:rFonts w:ascii="Times New Roman" w:hAnsi="Times New Roman" w:cs="Times New Roman"/>
          <w:sz w:val="22"/>
          <w:szCs w:val="22"/>
        </w:rPr>
        <w:t>.</w:t>
      </w:r>
      <w:r w:rsidR="00BE116E" w:rsidRPr="00810B9F">
        <w:rPr>
          <w:rFonts w:ascii="Times New Roman" w:hAnsi="Times New Roman" w:cs="Times New Roman"/>
          <w:sz w:val="24"/>
          <w:szCs w:val="24"/>
        </w:rPr>
        <w:t>ZÁVEREČNÉ USTANOVENIA</w:t>
      </w:r>
    </w:p>
    <w:p w:rsidR="00BE116E" w:rsidRPr="00810B9F" w:rsidRDefault="003E250C" w:rsidP="00810B9F">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BE116E" w:rsidRPr="00810B9F">
        <w:rPr>
          <w:rFonts w:ascii="Times New Roman" w:hAnsi="Times New Roman" w:cs="Times New Roman"/>
          <w:sz w:val="24"/>
          <w:szCs w:val="24"/>
        </w:rPr>
        <w:t>.1</w:t>
      </w:r>
    </w:p>
    <w:p w:rsidR="006F47F8" w:rsidRPr="004D3D9A" w:rsidRDefault="00BE116E" w:rsidP="00BE116E">
      <w:pPr>
        <w:tabs>
          <w:tab w:val="clear" w:pos="2160"/>
          <w:tab w:val="clear" w:pos="2880"/>
          <w:tab w:val="clear" w:pos="4500"/>
        </w:tabs>
        <w:spacing w:before="120"/>
        <w:jc w:val="both"/>
        <w:rPr>
          <w:rFonts w:ascii="Times New Roman" w:hAnsi="Times New Roman" w:cs="Times New Roman"/>
          <w:sz w:val="24"/>
          <w:szCs w:val="24"/>
        </w:rPr>
      </w:pPr>
      <w:r w:rsidRPr="004D3D9A">
        <w:rPr>
          <w:rFonts w:ascii="Times New Roman" w:hAnsi="Times New Roman" w:cs="Times New Roman"/>
          <w:sz w:val="24"/>
          <w:szCs w:val="24"/>
        </w:rPr>
        <w:t xml:space="preserve">Táto Zmluva nadobúda platnosť </w:t>
      </w:r>
      <w:r w:rsidR="006F47F8" w:rsidRPr="004D3D9A">
        <w:rPr>
          <w:rFonts w:ascii="Times New Roman" w:hAnsi="Times New Roman" w:cs="Times New Roman"/>
          <w:sz w:val="24"/>
          <w:szCs w:val="24"/>
        </w:rPr>
        <w:t xml:space="preserve">a účinnosť </w:t>
      </w:r>
      <w:r w:rsidRPr="004D3D9A">
        <w:rPr>
          <w:rFonts w:ascii="Times New Roman" w:hAnsi="Times New Roman" w:cs="Times New Roman"/>
          <w:sz w:val="24"/>
          <w:szCs w:val="24"/>
        </w:rPr>
        <w:t xml:space="preserve">dňom podpísania </w:t>
      </w:r>
      <w:r w:rsidR="006F47F8" w:rsidRPr="004D3D9A">
        <w:rPr>
          <w:rFonts w:ascii="Times New Roman" w:hAnsi="Times New Roman" w:cs="Times New Roman"/>
          <w:sz w:val="24"/>
          <w:szCs w:val="24"/>
        </w:rPr>
        <w:t>zmluvy oboma zmluvnými stranami</w:t>
      </w:r>
      <w:r w:rsidR="00667724" w:rsidRPr="004D3D9A">
        <w:rPr>
          <w:rFonts w:ascii="Times New Roman" w:hAnsi="Times New Roman" w:cs="Times New Roman"/>
          <w:sz w:val="24"/>
          <w:szCs w:val="24"/>
        </w:rPr>
        <w:t>.</w:t>
      </w:r>
    </w:p>
    <w:p w:rsidR="00BE116E" w:rsidRPr="004D3D9A" w:rsidRDefault="003E250C" w:rsidP="00810B9F">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BE116E" w:rsidRPr="004D3D9A">
        <w:rPr>
          <w:rFonts w:ascii="Times New Roman" w:hAnsi="Times New Roman" w:cs="Times New Roman"/>
          <w:sz w:val="24"/>
          <w:szCs w:val="24"/>
        </w:rPr>
        <w:t>.2</w:t>
      </w:r>
    </w:p>
    <w:p w:rsidR="00BE116E" w:rsidRPr="004D3D9A" w:rsidRDefault="00BE116E" w:rsidP="00BE116E">
      <w:pPr>
        <w:jc w:val="both"/>
        <w:rPr>
          <w:rFonts w:ascii="Times New Roman" w:hAnsi="Times New Roman"/>
          <w:sz w:val="24"/>
          <w:szCs w:val="24"/>
        </w:rPr>
      </w:pPr>
      <w:r w:rsidRPr="004D3D9A">
        <w:rPr>
          <w:rFonts w:ascii="Times New Roman" w:hAnsi="Times New Roman"/>
          <w:sz w:val="24"/>
          <w:szCs w:val="24"/>
          <w:shd w:val="clear" w:color="auto" w:fill="FFFFFF"/>
        </w:rPr>
        <w:t xml:space="preserve">Zhotoviteľ sa zaväzuje, že najneskôr v čase uzavretia tejto zmluvy, uvedie údaje o všetkých známych subdodávateľoch, údaje o osobe oprávnenej konať za subdodávateľa v rozsahu meno a priezvisko, adresa </w:t>
      </w:r>
      <w:r w:rsidR="00667724" w:rsidRPr="004D3D9A">
        <w:rPr>
          <w:rFonts w:ascii="Times New Roman" w:hAnsi="Times New Roman"/>
          <w:sz w:val="24"/>
          <w:szCs w:val="24"/>
          <w:shd w:val="clear" w:color="auto" w:fill="FFFFFF"/>
        </w:rPr>
        <w:t>pobytu, dátum narodenia, ak ide o subdodávateľa, ktorý má povinnosť zápisu do registra partnerov verejného sektora.</w:t>
      </w:r>
    </w:p>
    <w:p w:rsidR="00BE116E" w:rsidRPr="004D3D9A" w:rsidRDefault="003E250C" w:rsidP="00BE116E">
      <w:pPr>
        <w:pStyle w:val="Nadpis2"/>
        <w:tabs>
          <w:tab w:val="clear" w:pos="576"/>
        </w:tabs>
        <w:ind w:left="0"/>
        <w:rPr>
          <w:rFonts w:ascii="Times New Roman" w:hAnsi="Times New Roman" w:cs="Times New Roman"/>
          <w:sz w:val="24"/>
          <w:szCs w:val="24"/>
        </w:rPr>
      </w:pPr>
      <w:r>
        <w:rPr>
          <w:rFonts w:ascii="Times New Roman" w:hAnsi="Times New Roman" w:cs="Times New Roman"/>
          <w:sz w:val="24"/>
          <w:szCs w:val="24"/>
        </w:rPr>
        <w:t>11</w:t>
      </w:r>
      <w:r w:rsidR="00CC09A6" w:rsidRPr="004D3D9A">
        <w:rPr>
          <w:rFonts w:ascii="Times New Roman" w:hAnsi="Times New Roman" w:cs="Times New Roman"/>
          <w:sz w:val="24"/>
          <w:szCs w:val="24"/>
        </w:rPr>
        <w:t>.3</w:t>
      </w:r>
    </w:p>
    <w:p w:rsidR="00BE116E" w:rsidRPr="004D3D9A" w:rsidRDefault="00BE116E" w:rsidP="00BE116E">
      <w:pPr>
        <w:tabs>
          <w:tab w:val="clear" w:pos="2160"/>
          <w:tab w:val="clear" w:pos="2880"/>
          <w:tab w:val="clear" w:pos="4500"/>
        </w:tabs>
        <w:spacing w:line="276" w:lineRule="auto"/>
        <w:contextualSpacing/>
        <w:jc w:val="both"/>
        <w:rPr>
          <w:rFonts w:ascii="Times New Roman" w:hAnsi="Times New Roman"/>
          <w:sz w:val="24"/>
          <w:szCs w:val="24"/>
        </w:rPr>
      </w:pPr>
      <w:r w:rsidRPr="004D3D9A">
        <w:rPr>
          <w:rFonts w:ascii="Times New Roman" w:hAnsi="Times New Roman"/>
          <w:sz w:val="24"/>
          <w:szCs w:val="24"/>
        </w:rPr>
        <w:t>Zhotoviteľ je povinný strpieť výkon kontroly/auditu súvisiaceho s dodávaným tovarom, kedykoľvek počas platnosti a účinnosti Zmluvy o poskytnutí nenávratného finančného príspevku, a to oprávnenými osobami a poskytnúť im všetku potrebnú súčinnosť. Oprávnené osoby sú: a) Poskytovateľ a ním poverené osoby, b) Útvar následnej finančnej kontroly a nimi poverené osoby; c) Najvyšší kontrolný úrad SR, príslušná Správa finančnej kontroly, Certifikačný orgán a nimi poverené osoby, d) Orgán auditu, jeho spolupracujúce orgány a nimi poverené osoby, e) Splnomocnení zástupcovia Európskej Komisie a Európskeho dvora audítorov, f) Osoby prizvané orgánmi uvedenými v písm. a) až d) v súlade s príslušnými právnymi predpismi SR a EÚ.</w:t>
      </w:r>
    </w:p>
    <w:p w:rsidR="00BE116E" w:rsidRPr="00C962C8" w:rsidRDefault="003E250C" w:rsidP="00BE116E">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CC09A6">
        <w:rPr>
          <w:rFonts w:ascii="Times New Roman" w:hAnsi="Times New Roman" w:cs="Times New Roman"/>
          <w:sz w:val="24"/>
          <w:szCs w:val="24"/>
        </w:rPr>
        <w:t>.4</w:t>
      </w:r>
    </w:p>
    <w:p w:rsidR="00BE116E" w:rsidRDefault="00BE116E" w:rsidP="00BE116E">
      <w:pPr>
        <w:autoSpaceDE w:val="0"/>
        <w:autoSpaceDN w:val="0"/>
        <w:adjustRightInd w:val="0"/>
        <w:jc w:val="both"/>
        <w:rPr>
          <w:rFonts w:ascii="Times New Roman" w:hAnsi="Times New Roman" w:cs="Times New Roman"/>
          <w:sz w:val="24"/>
          <w:szCs w:val="24"/>
        </w:rPr>
      </w:pPr>
      <w:r w:rsidRPr="00C962C8">
        <w:rPr>
          <w:rFonts w:ascii="Times New Roman" w:hAnsi="Times New Roman" w:cs="Times New Roman"/>
          <w:sz w:val="24"/>
          <w:szCs w:val="24"/>
        </w:rPr>
        <w:t>Meniť alebo doplňovať obsah tejto zmluvy je možné len formou písomných dodatkov, ktoré budú datované, číslované a podpísané oprávnenými osobami za obidve zmluvné strany. Dodatky nadobúdajú platnosť dňom ich podpísania obidvomi zmluvnými stranami a účinnosť dňom nasledujúcim po dni ich zverejnenia.</w:t>
      </w:r>
    </w:p>
    <w:p w:rsidR="00BE116E" w:rsidRPr="00CC09A6" w:rsidRDefault="003E250C" w:rsidP="00CC09A6">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CC09A6">
        <w:rPr>
          <w:rFonts w:ascii="Times New Roman" w:hAnsi="Times New Roman" w:cs="Times New Roman"/>
          <w:sz w:val="24"/>
          <w:szCs w:val="24"/>
        </w:rPr>
        <w:t>.5</w:t>
      </w:r>
    </w:p>
    <w:p w:rsidR="00BE116E" w:rsidRPr="004D3D9A" w:rsidRDefault="00BE116E" w:rsidP="00BE116E">
      <w:pPr>
        <w:autoSpaceDE w:val="0"/>
        <w:autoSpaceDN w:val="0"/>
        <w:adjustRightInd w:val="0"/>
        <w:jc w:val="both"/>
        <w:rPr>
          <w:rFonts w:ascii="Times New Roman" w:hAnsi="Times New Roman" w:cs="Times New Roman"/>
          <w:sz w:val="24"/>
          <w:szCs w:val="24"/>
        </w:rPr>
      </w:pPr>
      <w:r w:rsidRPr="004D3D9A">
        <w:rPr>
          <w:rFonts w:ascii="Times New Roman" w:hAnsi="Times New Roman" w:cs="Times New Roman"/>
          <w:sz w:val="24"/>
          <w:szCs w:val="24"/>
        </w:rPr>
        <w:t>Túto zmluvu je možné meniť počas jej trvania bez nového obstarávania</w:t>
      </w:r>
      <w:r w:rsidR="00CC09A6" w:rsidRPr="004D3D9A">
        <w:rPr>
          <w:rFonts w:ascii="Times New Roman" w:hAnsi="Times New Roman" w:cs="Times New Roman"/>
          <w:sz w:val="24"/>
          <w:szCs w:val="24"/>
        </w:rPr>
        <w:t>, ak</w:t>
      </w:r>
      <w:r w:rsidRPr="004D3D9A">
        <w:rPr>
          <w:rFonts w:ascii="Times New Roman" w:hAnsi="Times New Roman" w:cs="Times New Roman"/>
          <w:sz w:val="24"/>
          <w:szCs w:val="24"/>
        </w:rPr>
        <w:t>:</w:t>
      </w:r>
    </w:p>
    <w:p w:rsidR="00BE116E" w:rsidRPr="004D3D9A" w:rsidRDefault="00CC09A6" w:rsidP="00BE116E">
      <w:pPr>
        <w:pStyle w:val="Odsekzoznamu"/>
        <w:numPr>
          <w:ilvl w:val="0"/>
          <w:numId w:val="3"/>
        </w:numPr>
        <w:autoSpaceDE w:val="0"/>
        <w:autoSpaceDN w:val="0"/>
        <w:adjustRightInd w:val="0"/>
        <w:jc w:val="both"/>
        <w:rPr>
          <w:rFonts w:ascii="Times New Roman" w:hAnsi="Times New Roman" w:cs="Times New Roman"/>
          <w:sz w:val="24"/>
          <w:szCs w:val="24"/>
        </w:rPr>
      </w:pPr>
      <w:r w:rsidRPr="004D3D9A">
        <w:rPr>
          <w:rFonts w:ascii="Times New Roman" w:hAnsi="Times New Roman" w:cs="Times New Roman"/>
          <w:sz w:val="24"/>
          <w:szCs w:val="24"/>
        </w:rPr>
        <w:t xml:space="preserve"> </w:t>
      </w:r>
      <w:r w:rsidR="00BE116E" w:rsidRPr="004D3D9A">
        <w:rPr>
          <w:rFonts w:ascii="Times New Roman" w:hAnsi="Times New Roman" w:cs="Times New Roman"/>
          <w:sz w:val="24"/>
          <w:szCs w:val="24"/>
        </w:rPr>
        <w:t>hodnota dodatkov/dodatku je nižšia ako 15% hodnoty pôvodnej zmluvy. Zmenou sa nesmie meniť charakter zmluvy,</w:t>
      </w:r>
    </w:p>
    <w:p w:rsidR="00BE116E" w:rsidRPr="004D3D9A" w:rsidRDefault="00BE116E" w:rsidP="00BE116E">
      <w:pPr>
        <w:pStyle w:val="Odsekzoznamu"/>
        <w:numPr>
          <w:ilvl w:val="0"/>
          <w:numId w:val="3"/>
        </w:numPr>
        <w:autoSpaceDE w:val="0"/>
        <w:autoSpaceDN w:val="0"/>
        <w:adjustRightInd w:val="0"/>
        <w:jc w:val="both"/>
        <w:rPr>
          <w:rFonts w:ascii="Times New Roman" w:hAnsi="Times New Roman" w:cs="Times New Roman"/>
          <w:sz w:val="24"/>
          <w:szCs w:val="24"/>
        </w:rPr>
      </w:pPr>
      <w:r w:rsidRPr="004D3D9A">
        <w:rPr>
          <w:rFonts w:ascii="Times New Roman" w:hAnsi="Times New Roman" w:cs="Times New Roman"/>
          <w:sz w:val="24"/>
          <w:szCs w:val="24"/>
        </w:rPr>
        <w:lastRenderedPageBreak/>
        <w:t>ide o doplňujúce tovary, ktoré sú nevyhnutné, nie sú zahrnuté do pôvodnej zmluvy a poskytuje ich pôvodný dodávateľ,</w:t>
      </w:r>
    </w:p>
    <w:p w:rsidR="00CC09A6" w:rsidRPr="004D3D9A" w:rsidRDefault="00BE116E" w:rsidP="00BE116E">
      <w:pPr>
        <w:pStyle w:val="Odsekzoznamu"/>
        <w:numPr>
          <w:ilvl w:val="0"/>
          <w:numId w:val="3"/>
        </w:numPr>
        <w:jc w:val="both"/>
        <w:rPr>
          <w:rFonts w:ascii="Times New Roman" w:hAnsi="Times New Roman" w:cs="Times New Roman"/>
          <w:sz w:val="24"/>
          <w:szCs w:val="24"/>
        </w:rPr>
      </w:pPr>
      <w:r w:rsidRPr="004D3D9A">
        <w:rPr>
          <w:rFonts w:ascii="Times New Roman" w:hAnsi="Times New Roman" w:cs="Times New Roman"/>
          <w:sz w:val="24"/>
          <w:szCs w:val="24"/>
        </w:rPr>
        <w:t>potreba zmeny vyplynula z nepredvídateľných okolností a zme</w:t>
      </w:r>
      <w:r w:rsidR="00CC09A6" w:rsidRPr="004D3D9A">
        <w:rPr>
          <w:rFonts w:ascii="Times New Roman" w:hAnsi="Times New Roman" w:cs="Times New Roman"/>
          <w:sz w:val="24"/>
          <w:szCs w:val="24"/>
        </w:rPr>
        <w:t xml:space="preserve">nou sa nemení charakter zmluvy, </w:t>
      </w:r>
    </w:p>
    <w:p w:rsidR="00BE116E" w:rsidRPr="004D3D9A" w:rsidRDefault="00BE116E" w:rsidP="00BE116E">
      <w:pPr>
        <w:pStyle w:val="Odsekzoznamu"/>
        <w:numPr>
          <w:ilvl w:val="0"/>
          <w:numId w:val="3"/>
        </w:numPr>
        <w:jc w:val="both"/>
        <w:rPr>
          <w:rFonts w:ascii="Times New Roman" w:hAnsi="Times New Roman" w:cs="Times New Roman"/>
          <w:sz w:val="24"/>
          <w:szCs w:val="24"/>
        </w:rPr>
      </w:pPr>
      <w:r w:rsidRPr="004D3D9A">
        <w:rPr>
          <w:rFonts w:ascii="Times New Roman" w:hAnsi="Times New Roman" w:cs="Times New Roman"/>
          <w:sz w:val="24"/>
          <w:szCs w:val="24"/>
        </w:rPr>
        <w:t xml:space="preserve">ide o nahradenie pôvodného dodávateľa novým dodávateľom na základe skutočnosti, že iný hospodársky subjekt, ktorý spĺňa pôvodne určené podmienky obstarávania, je právnym nástupcom pôvodného dodávateľa v dôsledku jeho reorganizácie, vrátane zlúčenia a splynutia alebo úpadku, za </w:t>
      </w:r>
      <w:r w:rsidR="00CC09A6" w:rsidRPr="004D3D9A">
        <w:rPr>
          <w:rFonts w:ascii="Times New Roman" w:hAnsi="Times New Roman" w:cs="Times New Roman"/>
          <w:sz w:val="24"/>
          <w:szCs w:val="24"/>
        </w:rPr>
        <w:t>predpokladu, že pôvodná zmluva sa podstatne nemení,</w:t>
      </w:r>
    </w:p>
    <w:p w:rsidR="00BE116E" w:rsidRPr="004D3D9A" w:rsidRDefault="00BE116E" w:rsidP="00CC09A6">
      <w:pPr>
        <w:pStyle w:val="Odsekzoznamu"/>
        <w:numPr>
          <w:ilvl w:val="0"/>
          <w:numId w:val="3"/>
        </w:numPr>
        <w:jc w:val="both"/>
        <w:rPr>
          <w:rFonts w:ascii="Times New Roman" w:hAnsi="Times New Roman" w:cs="Times New Roman"/>
          <w:sz w:val="24"/>
          <w:szCs w:val="24"/>
        </w:rPr>
      </w:pPr>
      <w:r w:rsidRPr="004D3D9A">
        <w:rPr>
          <w:rFonts w:ascii="Times New Roman" w:hAnsi="Times New Roman" w:cs="Times New Roman"/>
          <w:sz w:val="24"/>
          <w:szCs w:val="24"/>
        </w:rPr>
        <w:t xml:space="preserve">nedochádza k podstatnej zmene pôvodnej zmluvy, bez ohľadu na hodnotu tejto zmeny. </w:t>
      </w:r>
    </w:p>
    <w:p w:rsidR="00CC09A6" w:rsidRPr="004D3D9A" w:rsidRDefault="003E250C" w:rsidP="00CC09A6">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CC09A6" w:rsidRPr="004D3D9A">
        <w:rPr>
          <w:rFonts w:ascii="Times New Roman" w:hAnsi="Times New Roman" w:cs="Times New Roman"/>
          <w:sz w:val="24"/>
          <w:szCs w:val="24"/>
        </w:rPr>
        <w:t>.6</w:t>
      </w:r>
    </w:p>
    <w:p w:rsidR="00CC09A6" w:rsidRPr="004D3D9A" w:rsidRDefault="00CC09A6" w:rsidP="00CC09A6">
      <w:pPr>
        <w:jc w:val="both"/>
        <w:rPr>
          <w:rFonts w:ascii="Times New Roman" w:hAnsi="Times New Roman" w:cs="Times New Roman"/>
          <w:sz w:val="24"/>
          <w:szCs w:val="24"/>
        </w:rPr>
      </w:pPr>
      <w:r w:rsidRPr="004D3D9A">
        <w:rPr>
          <w:rFonts w:ascii="Times New Roman" w:hAnsi="Times New Roman" w:cs="Times New Roman"/>
          <w:sz w:val="24"/>
          <w:szCs w:val="24"/>
        </w:rPr>
        <w:t>Objednávateľ neuzavrie zmluvu s dodávateľom, ktor</w:t>
      </w:r>
      <w:r w:rsidR="00D811DF" w:rsidRPr="004D3D9A">
        <w:rPr>
          <w:rFonts w:ascii="Times New Roman" w:hAnsi="Times New Roman" w:cs="Times New Roman"/>
          <w:sz w:val="24"/>
          <w:szCs w:val="24"/>
        </w:rPr>
        <w:t>ý má</w:t>
      </w:r>
      <w:r w:rsidRPr="004D3D9A">
        <w:rPr>
          <w:rFonts w:ascii="Times New Roman" w:hAnsi="Times New Roman" w:cs="Times New Roman"/>
          <w:sz w:val="24"/>
          <w:szCs w:val="24"/>
        </w:rPr>
        <w:t xml:space="preserve"> povinnosť zapisovať sa do registra part</w:t>
      </w:r>
      <w:r w:rsidR="00D811DF" w:rsidRPr="004D3D9A">
        <w:rPr>
          <w:rFonts w:ascii="Times New Roman" w:hAnsi="Times New Roman" w:cs="Times New Roman"/>
          <w:sz w:val="24"/>
          <w:szCs w:val="24"/>
        </w:rPr>
        <w:t>nerov verejného sektora a nie je zapísaný</w:t>
      </w:r>
      <w:r w:rsidRPr="004D3D9A">
        <w:rPr>
          <w:rFonts w:ascii="Times New Roman" w:hAnsi="Times New Roman" w:cs="Times New Roman"/>
          <w:sz w:val="24"/>
          <w:szCs w:val="24"/>
        </w:rPr>
        <w:t xml:space="preserve"> v registri partnerov verejného sektora,</w:t>
      </w:r>
      <w:r w:rsidR="00D811DF" w:rsidRPr="004D3D9A">
        <w:rPr>
          <w:rFonts w:ascii="Times New Roman" w:hAnsi="Times New Roman" w:cs="Times New Roman"/>
          <w:sz w:val="24"/>
          <w:szCs w:val="24"/>
        </w:rPr>
        <w:t xml:space="preserve"> alebo ktorého</w:t>
      </w:r>
      <w:r w:rsidRPr="004D3D9A">
        <w:rPr>
          <w:rFonts w:ascii="Times New Roman" w:hAnsi="Times New Roman" w:cs="Times New Roman"/>
          <w:sz w:val="24"/>
          <w:szCs w:val="24"/>
        </w:rPr>
        <w:t xml:space="preserve"> subdodávatelia, ktorí majú povinnosť zapisovať sa do registra partnerov verejného sektora a nie sú zapísaní v registri partnerov verejného sektora.</w:t>
      </w:r>
    </w:p>
    <w:p w:rsidR="00BE116E" w:rsidRPr="00CC09A6" w:rsidRDefault="003E250C" w:rsidP="00BE116E">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BE116E" w:rsidRPr="00CC09A6">
        <w:rPr>
          <w:rFonts w:ascii="Times New Roman" w:hAnsi="Times New Roman" w:cs="Times New Roman"/>
          <w:sz w:val="24"/>
          <w:szCs w:val="24"/>
        </w:rPr>
        <w:t>.7</w:t>
      </w:r>
    </w:p>
    <w:p w:rsidR="00BE116E" w:rsidRPr="00C962C8" w:rsidRDefault="00BE116E" w:rsidP="00BE116E">
      <w:pPr>
        <w:jc w:val="both"/>
        <w:rPr>
          <w:rFonts w:ascii="Times New Roman" w:hAnsi="Times New Roman" w:cs="Times New Roman"/>
          <w:sz w:val="24"/>
          <w:szCs w:val="24"/>
        </w:rPr>
      </w:pPr>
      <w:r w:rsidRPr="00C962C8">
        <w:rPr>
          <w:rFonts w:ascii="Times New Roman" w:hAnsi="Times New Roman" w:cs="Times New Roman"/>
          <w:sz w:val="24"/>
          <w:szCs w:val="24"/>
        </w:rPr>
        <w:t xml:space="preserve">Táto zmluva je vyhotovená v dvoch exemplároch, z ktorých každá zo zmluvných strán </w:t>
      </w:r>
      <w:proofErr w:type="spellStart"/>
      <w:r w:rsidRPr="00C962C8">
        <w:rPr>
          <w:rFonts w:ascii="Times New Roman" w:hAnsi="Times New Roman" w:cs="Times New Roman"/>
          <w:sz w:val="24"/>
          <w:szCs w:val="24"/>
        </w:rPr>
        <w:t>obdrží</w:t>
      </w:r>
      <w:proofErr w:type="spellEnd"/>
      <w:r w:rsidRPr="00C962C8">
        <w:rPr>
          <w:rFonts w:ascii="Times New Roman" w:hAnsi="Times New Roman" w:cs="Times New Roman"/>
          <w:sz w:val="24"/>
          <w:szCs w:val="24"/>
        </w:rPr>
        <w:t xml:space="preserve"> jedno vyhotovenie. Obe vyhotovenia majú platnosť originálu.</w:t>
      </w:r>
    </w:p>
    <w:p w:rsidR="00BE116E" w:rsidRPr="00C962C8" w:rsidRDefault="003E250C" w:rsidP="00BE116E">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BE116E" w:rsidRPr="00C962C8">
        <w:rPr>
          <w:rFonts w:ascii="Times New Roman" w:hAnsi="Times New Roman" w:cs="Times New Roman"/>
          <w:sz w:val="24"/>
          <w:szCs w:val="24"/>
        </w:rPr>
        <w:t>.8</w:t>
      </w:r>
    </w:p>
    <w:p w:rsidR="00BE116E" w:rsidRPr="00C962C8" w:rsidRDefault="00BE116E" w:rsidP="00BE116E">
      <w:pPr>
        <w:autoSpaceDE w:val="0"/>
        <w:autoSpaceDN w:val="0"/>
        <w:adjustRightInd w:val="0"/>
        <w:jc w:val="both"/>
        <w:rPr>
          <w:rFonts w:ascii="Times New Roman" w:hAnsi="Times New Roman" w:cs="Times New Roman"/>
          <w:sz w:val="24"/>
          <w:szCs w:val="24"/>
        </w:rPr>
      </w:pPr>
      <w:r w:rsidRPr="00C962C8">
        <w:rPr>
          <w:rFonts w:ascii="Times New Roman" w:hAnsi="Times New Roman" w:cs="Times New Roman"/>
          <w:sz w:val="24"/>
          <w:szCs w:val="24"/>
        </w:rPr>
        <w:t>Zmluvné strany sa dohodli, že komunikácia zmluvných strán bude prebiehať výlučne písomne (e</w:t>
      </w:r>
      <w:r w:rsidRPr="00C962C8">
        <w:rPr>
          <w:rFonts w:ascii="Cambria Math" w:hAnsi="Cambria Math" w:cs="Cambria Math"/>
          <w:sz w:val="24"/>
          <w:szCs w:val="24"/>
        </w:rPr>
        <w:t>‐</w:t>
      </w:r>
      <w:r w:rsidRPr="00C962C8">
        <w:rPr>
          <w:rFonts w:ascii="Times New Roman" w:hAnsi="Times New Roman" w:cs="Times New Roman"/>
          <w:sz w:val="24"/>
          <w:szCs w:val="24"/>
        </w:rPr>
        <w:t>mailom)</w:t>
      </w:r>
      <w:r w:rsidR="00CC09A6">
        <w:rPr>
          <w:rFonts w:ascii="Times New Roman" w:hAnsi="Times New Roman" w:cs="Times New Roman"/>
          <w:sz w:val="24"/>
          <w:szCs w:val="24"/>
        </w:rPr>
        <w:t>.</w:t>
      </w:r>
    </w:p>
    <w:p w:rsidR="00BE116E" w:rsidRPr="00C962C8" w:rsidRDefault="003E250C" w:rsidP="00BE116E">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BE116E" w:rsidRPr="00C962C8">
        <w:rPr>
          <w:rFonts w:ascii="Times New Roman" w:hAnsi="Times New Roman" w:cs="Times New Roman"/>
          <w:sz w:val="24"/>
          <w:szCs w:val="24"/>
        </w:rPr>
        <w:t>.9</w:t>
      </w:r>
    </w:p>
    <w:p w:rsidR="00BE116E" w:rsidRPr="00C962C8" w:rsidRDefault="00BE116E" w:rsidP="00BE116E">
      <w:pPr>
        <w:autoSpaceDE w:val="0"/>
        <w:autoSpaceDN w:val="0"/>
        <w:adjustRightInd w:val="0"/>
        <w:jc w:val="both"/>
        <w:rPr>
          <w:rFonts w:ascii="Times New Roman" w:hAnsi="Times New Roman" w:cs="Times New Roman"/>
          <w:sz w:val="24"/>
          <w:szCs w:val="24"/>
        </w:rPr>
      </w:pPr>
      <w:r w:rsidRPr="00C962C8">
        <w:rPr>
          <w:rFonts w:ascii="Times New Roman" w:hAnsi="Times New Roman" w:cs="Times New Roman"/>
          <w:sz w:val="24"/>
          <w:szCs w:val="24"/>
        </w:rPr>
        <w:t>Ak sa akékoľvek ustanovenie tejto zmluvy stane neplatným v dôsledku jeho rozporu s právnymi predpismi Slovenskej republiky a Európskeho spoločenstva, nespôsobí to neplatnosť celej zmluvy. Zmluvné strany sa v takomto prípade zaväzujú bezodkladne vzájomným rokovaním nahradiť neplatné zmluvné ustanovenie novým platným ustanovením tak, aby bol zachovaný pôvodný účel zmluvy a obsah jednotlivých ustanovení zmluvy.</w:t>
      </w:r>
    </w:p>
    <w:p w:rsidR="00BE116E" w:rsidRPr="00C962C8" w:rsidRDefault="003E250C" w:rsidP="00BE116E">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BE116E" w:rsidRPr="00C962C8">
        <w:rPr>
          <w:rFonts w:ascii="Times New Roman" w:hAnsi="Times New Roman" w:cs="Times New Roman"/>
          <w:sz w:val="24"/>
          <w:szCs w:val="24"/>
        </w:rPr>
        <w:t>.10</w:t>
      </w:r>
    </w:p>
    <w:p w:rsidR="00BE116E" w:rsidRPr="00C962C8" w:rsidRDefault="00BE116E" w:rsidP="00BE116E">
      <w:pPr>
        <w:autoSpaceDE w:val="0"/>
        <w:autoSpaceDN w:val="0"/>
        <w:adjustRightInd w:val="0"/>
        <w:jc w:val="both"/>
        <w:rPr>
          <w:rFonts w:ascii="Times New Roman" w:hAnsi="Times New Roman" w:cs="Times New Roman"/>
          <w:sz w:val="24"/>
          <w:szCs w:val="24"/>
        </w:rPr>
      </w:pPr>
      <w:r w:rsidRPr="00C962C8">
        <w:rPr>
          <w:rFonts w:ascii="Times New Roman" w:hAnsi="Times New Roman" w:cs="Times New Roman"/>
          <w:sz w:val="24"/>
          <w:szCs w:val="24"/>
        </w:rPr>
        <w:t>Zmluvné vzťahy neupravené touto zmluvou sa riadia príslušnými ustanoveniami zák. č. 513/1991 Zb. Obchodného zákonníka, v znení neskorších predpisov a súvisiacich právnych predpisov Slovenskej republiky.</w:t>
      </w:r>
    </w:p>
    <w:p w:rsidR="00BE116E" w:rsidRPr="00C962C8" w:rsidRDefault="003E250C" w:rsidP="00BE116E">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BE116E" w:rsidRPr="00C962C8">
        <w:rPr>
          <w:rFonts w:ascii="Times New Roman" w:hAnsi="Times New Roman" w:cs="Times New Roman"/>
          <w:sz w:val="24"/>
          <w:szCs w:val="24"/>
        </w:rPr>
        <w:t>.11</w:t>
      </w:r>
    </w:p>
    <w:p w:rsidR="00BE116E" w:rsidRPr="00C962C8" w:rsidRDefault="00BE116E" w:rsidP="00BE116E">
      <w:pPr>
        <w:autoSpaceDE w:val="0"/>
        <w:autoSpaceDN w:val="0"/>
        <w:adjustRightInd w:val="0"/>
        <w:jc w:val="both"/>
        <w:rPr>
          <w:rFonts w:ascii="Times New Roman" w:hAnsi="Times New Roman" w:cs="Times New Roman"/>
          <w:sz w:val="24"/>
          <w:szCs w:val="24"/>
        </w:rPr>
      </w:pPr>
      <w:r w:rsidRPr="00C962C8">
        <w:rPr>
          <w:rFonts w:ascii="Times New Roman" w:hAnsi="Times New Roman" w:cs="Times New Roman"/>
          <w:sz w:val="24"/>
          <w:szCs w:val="24"/>
        </w:rPr>
        <w:t>Zmluvné strany potvrdzujú, že konali na základe slobodnej vôle, zmluva nebola uzavretá v tiesni za nápadne nevýhodných podmienok, pod nátlakom a že si zmluvu prečítali, jej obsahu porozumeli, súhlasia s ním, a na znak súhlasu ju podpisujú.</w:t>
      </w:r>
    </w:p>
    <w:p w:rsidR="00BE116E" w:rsidRPr="00C962C8" w:rsidRDefault="003E250C" w:rsidP="00BE116E">
      <w:pPr>
        <w:pStyle w:val="Nadpis2"/>
        <w:tabs>
          <w:tab w:val="clear" w:pos="576"/>
        </w:tabs>
        <w:ind w:left="0"/>
        <w:jc w:val="both"/>
        <w:rPr>
          <w:rFonts w:ascii="Times New Roman" w:hAnsi="Times New Roman" w:cs="Times New Roman"/>
          <w:sz w:val="24"/>
          <w:szCs w:val="24"/>
        </w:rPr>
      </w:pPr>
      <w:r>
        <w:rPr>
          <w:rFonts w:ascii="Times New Roman" w:hAnsi="Times New Roman" w:cs="Times New Roman"/>
          <w:sz w:val="24"/>
          <w:szCs w:val="24"/>
        </w:rPr>
        <w:t>11</w:t>
      </w:r>
      <w:r w:rsidR="00BE116E" w:rsidRPr="00C962C8">
        <w:rPr>
          <w:rFonts w:ascii="Times New Roman" w:hAnsi="Times New Roman" w:cs="Times New Roman"/>
          <w:sz w:val="24"/>
          <w:szCs w:val="24"/>
        </w:rPr>
        <w:t>.12</w:t>
      </w:r>
    </w:p>
    <w:p w:rsidR="00BE116E" w:rsidRPr="00C962C8" w:rsidRDefault="00BE116E" w:rsidP="00BE116E">
      <w:pPr>
        <w:autoSpaceDE w:val="0"/>
        <w:autoSpaceDN w:val="0"/>
        <w:adjustRightInd w:val="0"/>
        <w:jc w:val="both"/>
        <w:rPr>
          <w:rFonts w:ascii="Times New Roman" w:hAnsi="Times New Roman" w:cs="Times New Roman"/>
          <w:sz w:val="24"/>
          <w:szCs w:val="24"/>
        </w:rPr>
      </w:pPr>
      <w:r w:rsidRPr="00C962C8">
        <w:rPr>
          <w:rFonts w:ascii="Times New Roman" w:hAnsi="Times New Roman" w:cs="Times New Roman"/>
          <w:sz w:val="24"/>
          <w:szCs w:val="24"/>
        </w:rPr>
        <w:t>Táto zmluva sa vyhotovuje v písomnej forme v 4 originálnych exemplároch, pričom každá zo zmluvných strán dostane dva rovnopisy.</w:t>
      </w:r>
    </w:p>
    <w:p w:rsidR="00BE116E" w:rsidRDefault="00BE116E" w:rsidP="00BE116E">
      <w:pPr>
        <w:jc w:val="both"/>
        <w:rPr>
          <w:rFonts w:ascii="Times New Roman" w:hAnsi="Times New Roman" w:cs="Times New Roman"/>
          <w:sz w:val="22"/>
          <w:szCs w:val="22"/>
        </w:rPr>
      </w:pPr>
    </w:p>
    <w:p w:rsidR="00BE116E" w:rsidRDefault="00BE116E" w:rsidP="00BE116E">
      <w:pPr>
        <w:jc w:val="both"/>
        <w:rPr>
          <w:rFonts w:ascii="Times New Roman" w:hAnsi="Times New Roman" w:cs="Times New Roman"/>
          <w:sz w:val="22"/>
          <w:szCs w:val="22"/>
        </w:rPr>
      </w:pPr>
    </w:p>
    <w:p w:rsidR="00BE116E" w:rsidRDefault="00BE116E" w:rsidP="00BE116E">
      <w:pPr>
        <w:jc w:val="both"/>
        <w:rPr>
          <w:rFonts w:ascii="Times New Roman" w:hAnsi="Times New Roman" w:cs="Times New Roman"/>
          <w:sz w:val="22"/>
          <w:szCs w:val="22"/>
        </w:rPr>
      </w:pPr>
      <w:r>
        <w:rPr>
          <w:rFonts w:ascii="Times New Roman" w:hAnsi="Times New Roman" w:cs="Times New Roman"/>
          <w:sz w:val="22"/>
          <w:szCs w:val="22"/>
        </w:rPr>
        <w:t>Prílohy:</w:t>
      </w:r>
    </w:p>
    <w:p w:rsidR="00BE116E" w:rsidRDefault="00BE116E" w:rsidP="00BE116E">
      <w:pPr>
        <w:jc w:val="both"/>
        <w:rPr>
          <w:rFonts w:ascii="Times New Roman" w:hAnsi="Times New Roman" w:cs="Times New Roman"/>
          <w:sz w:val="22"/>
          <w:szCs w:val="22"/>
        </w:rPr>
      </w:pPr>
      <w:r>
        <w:rPr>
          <w:rFonts w:ascii="Times New Roman" w:hAnsi="Times New Roman" w:cs="Times New Roman"/>
          <w:sz w:val="22"/>
          <w:szCs w:val="22"/>
        </w:rPr>
        <w:t>Príloha č. 1: Technická špecifikácia dodania predmetu zmluvy</w:t>
      </w:r>
    </w:p>
    <w:p w:rsidR="00BE116E" w:rsidRDefault="00BE116E" w:rsidP="00BE116E">
      <w:pPr>
        <w:jc w:val="both"/>
        <w:rPr>
          <w:rFonts w:ascii="Times New Roman" w:hAnsi="Times New Roman" w:cs="Times New Roman"/>
          <w:sz w:val="22"/>
          <w:szCs w:val="22"/>
        </w:rPr>
      </w:pPr>
      <w:r>
        <w:rPr>
          <w:rFonts w:ascii="Times New Roman" w:hAnsi="Times New Roman" w:cs="Times New Roman"/>
          <w:sz w:val="22"/>
          <w:szCs w:val="22"/>
        </w:rPr>
        <w:t>Príloha č. 2: Licenčná zmluva</w:t>
      </w:r>
    </w:p>
    <w:p w:rsidR="00BE116E" w:rsidRDefault="002F517F" w:rsidP="00BE116E">
      <w:pPr>
        <w:jc w:val="both"/>
        <w:rPr>
          <w:rFonts w:ascii="Times New Roman" w:hAnsi="Times New Roman" w:cs="Times New Roman"/>
          <w:sz w:val="22"/>
          <w:szCs w:val="22"/>
        </w:rPr>
      </w:pPr>
      <w:r>
        <w:rPr>
          <w:rFonts w:ascii="Times New Roman" w:hAnsi="Times New Roman" w:cs="Times New Roman"/>
          <w:sz w:val="22"/>
          <w:szCs w:val="22"/>
        </w:rPr>
        <w:t>Príloha č. 3: Kalkulácia ceny</w:t>
      </w:r>
    </w:p>
    <w:p w:rsidR="00BE116E" w:rsidRDefault="00BE116E" w:rsidP="00BE116E">
      <w:pPr>
        <w:jc w:val="both"/>
        <w:rPr>
          <w:rFonts w:ascii="Times New Roman" w:hAnsi="Times New Roman" w:cs="Times New Roman"/>
          <w:sz w:val="22"/>
          <w:szCs w:val="22"/>
        </w:rPr>
      </w:pPr>
    </w:p>
    <w:p w:rsidR="00BE116E" w:rsidRDefault="00BE116E" w:rsidP="00BE116E">
      <w:pPr>
        <w:jc w:val="both"/>
        <w:rPr>
          <w:rFonts w:ascii="Times New Roman" w:hAnsi="Times New Roman" w:cs="Times New Roman"/>
          <w:sz w:val="22"/>
          <w:szCs w:val="22"/>
        </w:rPr>
      </w:pPr>
    </w:p>
    <w:p w:rsidR="00BE116E" w:rsidRDefault="00BE116E" w:rsidP="00BE116E">
      <w:pPr>
        <w:jc w:val="both"/>
        <w:rPr>
          <w:rFonts w:ascii="Times New Roman" w:hAnsi="Times New Roman" w:cs="Times New Roman"/>
          <w:sz w:val="22"/>
          <w:szCs w:val="22"/>
        </w:rPr>
      </w:pPr>
    </w:p>
    <w:p w:rsidR="00BE116E" w:rsidRDefault="00BE116E" w:rsidP="00BE116E">
      <w:pPr>
        <w:jc w:val="both"/>
        <w:rPr>
          <w:rFonts w:ascii="Times New Roman" w:hAnsi="Times New Roman" w:cs="Times New Roman"/>
          <w:sz w:val="22"/>
          <w:szCs w:val="22"/>
        </w:rPr>
      </w:pPr>
    </w:p>
    <w:p w:rsidR="00BE116E" w:rsidRPr="00491CFE" w:rsidRDefault="00BE116E" w:rsidP="00BE116E">
      <w:pPr>
        <w:jc w:val="both"/>
        <w:rPr>
          <w:rFonts w:ascii="Times New Roman" w:hAnsi="Times New Roman" w:cs="Times New Roman"/>
          <w:sz w:val="22"/>
          <w:szCs w:val="22"/>
        </w:rPr>
      </w:pPr>
      <w:r w:rsidRPr="00491CFE">
        <w:rPr>
          <w:rFonts w:ascii="Times New Roman" w:hAnsi="Times New Roman" w:cs="Times New Roman"/>
          <w:sz w:val="22"/>
          <w:szCs w:val="22"/>
        </w:rPr>
        <w:t>V</w:t>
      </w:r>
      <w:r w:rsidR="002F517F">
        <w:rPr>
          <w:rFonts w:ascii="Times New Roman" w:hAnsi="Times New Roman" w:cs="Times New Roman"/>
          <w:sz w:val="22"/>
          <w:szCs w:val="22"/>
        </w:rPr>
        <w:t>.......  , dňa ……………………</w:t>
      </w:r>
      <w:r w:rsidR="002F517F">
        <w:rPr>
          <w:rFonts w:ascii="Times New Roman" w:hAnsi="Times New Roman" w:cs="Times New Roman"/>
          <w:sz w:val="22"/>
          <w:szCs w:val="22"/>
        </w:rPr>
        <w:tab/>
      </w:r>
      <w:r w:rsidRPr="00491CFE">
        <w:rPr>
          <w:rFonts w:ascii="Times New Roman" w:hAnsi="Times New Roman" w:cs="Times New Roman"/>
          <w:sz w:val="22"/>
          <w:szCs w:val="22"/>
        </w:rPr>
        <w:tab/>
        <w:t>V</w:t>
      </w:r>
      <w:r w:rsidR="002F517F">
        <w:rPr>
          <w:rFonts w:ascii="Times New Roman" w:hAnsi="Times New Roman" w:cs="Times New Roman"/>
          <w:sz w:val="22"/>
          <w:szCs w:val="22"/>
        </w:rPr>
        <w:t xml:space="preserve"> ....</w:t>
      </w:r>
      <w:r w:rsidRPr="00491CFE">
        <w:rPr>
          <w:rFonts w:ascii="Times New Roman" w:hAnsi="Times New Roman" w:cs="Times New Roman"/>
          <w:sz w:val="22"/>
          <w:szCs w:val="22"/>
        </w:rPr>
        <w:t>  , dňa ……………………</w:t>
      </w:r>
    </w:p>
    <w:p w:rsidR="00BE116E" w:rsidRPr="00491CFE" w:rsidRDefault="00BE116E" w:rsidP="00BE116E">
      <w:pPr>
        <w:jc w:val="both"/>
        <w:rPr>
          <w:rFonts w:ascii="Times New Roman" w:hAnsi="Times New Roman" w:cs="Times New Roman"/>
          <w:sz w:val="22"/>
          <w:szCs w:val="22"/>
        </w:rPr>
      </w:pPr>
    </w:p>
    <w:p w:rsidR="00BE116E" w:rsidRPr="00491CFE" w:rsidRDefault="00BE116E" w:rsidP="00BE116E">
      <w:pPr>
        <w:jc w:val="both"/>
        <w:rPr>
          <w:rFonts w:ascii="Times New Roman" w:hAnsi="Times New Roman" w:cs="Times New Roman"/>
          <w:b/>
          <w:bCs/>
          <w:sz w:val="22"/>
          <w:szCs w:val="22"/>
        </w:rPr>
      </w:pPr>
    </w:p>
    <w:p w:rsidR="00BE116E" w:rsidRPr="00DF4071" w:rsidRDefault="002F517F" w:rsidP="00BE116E">
      <w:pPr>
        <w:jc w:val="both"/>
        <w:rPr>
          <w:rFonts w:ascii="Times New Roman" w:hAnsi="Times New Roman" w:cs="Times New Roman"/>
          <w:b/>
          <w:bCs/>
          <w:sz w:val="22"/>
          <w:szCs w:val="22"/>
        </w:rPr>
      </w:pPr>
      <w:r>
        <w:rPr>
          <w:rFonts w:ascii="Times New Roman" w:hAnsi="Times New Roman" w:cs="Times New Roman"/>
          <w:b/>
          <w:bCs/>
          <w:sz w:val="22"/>
          <w:szCs w:val="22"/>
        </w:rPr>
        <w:t>Objednávateľ:</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sidR="00BE116E">
        <w:rPr>
          <w:rFonts w:ascii="Times New Roman" w:hAnsi="Times New Roman" w:cs="Times New Roman"/>
          <w:b/>
          <w:bCs/>
          <w:sz w:val="22"/>
          <w:szCs w:val="22"/>
        </w:rPr>
        <w:t>Zhotoviteľ:</w:t>
      </w:r>
    </w:p>
    <w:p w:rsidR="00BE116E" w:rsidRDefault="00BE116E" w:rsidP="00BE116E">
      <w:pPr>
        <w:tabs>
          <w:tab w:val="clear" w:pos="2160"/>
          <w:tab w:val="clear" w:pos="2880"/>
          <w:tab w:val="clear" w:pos="4500"/>
        </w:tabs>
        <w:rPr>
          <w:rFonts w:ascii="Times New Roman" w:hAnsi="Times New Roman"/>
          <w:bCs/>
          <w:sz w:val="24"/>
          <w:szCs w:val="24"/>
        </w:rPr>
      </w:pPr>
      <w:r>
        <w:rPr>
          <w:rFonts w:ascii="Times New Roman" w:hAnsi="Times New Roman"/>
          <w:bCs/>
          <w:sz w:val="24"/>
          <w:szCs w:val="24"/>
        </w:rPr>
        <w:br w:type="page"/>
      </w:r>
    </w:p>
    <w:p w:rsidR="00BE116E" w:rsidRPr="00456257" w:rsidRDefault="00BE116E" w:rsidP="00BE116E">
      <w:pPr>
        <w:jc w:val="right"/>
        <w:rPr>
          <w:rFonts w:ascii="Times New Roman" w:hAnsi="Times New Roman"/>
          <w:bCs/>
          <w:sz w:val="22"/>
          <w:szCs w:val="22"/>
        </w:rPr>
      </w:pPr>
      <w:r w:rsidRPr="00456257">
        <w:rPr>
          <w:rFonts w:ascii="Times New Roman" w:hAnsi="Times New Roman"/>
          <w:bCs/>
          <w:sz w:val="22"/>
          <w:szCs w:val="22"/>
        </w:rPr>
        <w:lastRenderedPageBreak/>
        <w:t>Príloha zmluvy č. 2</w:t>
      </w:r>
    </w:p>
    <w:p w:rsidR="00BE116E" w:rsidRPr="009F08D9" w:rsidRDefault="00BE116E" w:rsidP="00BE116E">
      <w:pPr>
        <w:jc w:val="right"/>
        <w:rPr>
          <w:rFonts w:ascii="Times New Roman" w:hAnsi="Times New Roman"/>
          <w:bCs/>
          <w:sz w:val="24"/>
          <w:szCs w:val="24"/>
        </w:rPr>
      </w:pPr>
    </w:p>
    <w:p w:rsidR="00BE116E" w:rsidRPr="0054653C" w:rsidRDefault="00BE116E" w:rsidP="00BE116E">
      <w:pPr>
        <w:jc w:val="center"/>
        <w:rPr>
          <w:rFonts w:ascii="Times New Roman" w:hAnsi="Times New Roman"/>
          <w:b/>
          <w:sz w:val="24"/>
          <w:szCs w:val="24"/>
        </w:rPr>
      </w:pPr>
      <w:r w:rsidRPr="0054653C">
        <w:rPr>
          <w:rFonts w:ascii="Times New Roman" w:hAnsi="Times New Roman"/>
          <w:b/>
          <w:sz w:val="24"/>
          <w:szCs w:val="24"/>
        </w:rPr>
        <w:t>LICENČNÁ ZMLUVA</w:t>
      </w:r>
    </w:p>
    <w:p w:rsidR="00BE116E" w:rsidRPr="0054653C" w:rsidRDefault="00BE116E" w:rsidP="00BE116E">
      <w:pPr>
        <w:tabs>
          <w:tab w:val="left" w:pos="5560"/>
        </w:tabs>
        <w:jc w:val="center"/>
        <w:rPr>
          <w:rFonts w:ascii="Times New Roman" w:hAnsi="Times New Roman"/>
          <w:sz w:val="24"/>
          <w:szCs w:val="24"/>
        </w:rPr>
      </w:pPr>
      <w:r w:rsidRPr="0054653C">
        <w:rPr>
          <w:rFonts w:ascii="Times New Roman" w:hAnsi="Times New Roman"/>
          <w:sz w:val="24"/>
          <w:szCs w:val="24"/>
        </w:rPr>
        <w:t xml:space="preserve">o udelení licencie k užívaniu systému </w:t>
      </w:r>
      <w:r>
        <w:rPr>
          <w:rFonts w:ascii="Times New Roman" w:hAnsi="Times New Roman"/>
          <w:sz w:val="24"/>
          <w:szCs w:val="24"/>
        </w:rPr>
        <w:t>..............................(názov)</w:t>
      </w:r>
    </w:p>
    <w:p w:rsidR="00BE116E" w:rsidRPr="0054653C" w:rsidRDefault="00BE116E" w:rsidP="00BE116E">
      <w:pPr>
        <w:jc w:val="both"/>
        <w:rPr>
          <w:rFonts w:ascii="Times New Roman" w:hAnsi="Times New Roman"/>
          <w:sz w:val="24"/>
          <w:szCs w:val="24"/>
        </w:rPr>
      </w:pP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Zmluvné strany</w:t>
      </w:r>
    </w:p>
    <w:p w:rsidR="00BE116E" w:rsidRPr="009F08D9" w:rsidRDefault="00BE116E" w:rsidP="00BE116E">
      <w:pPr>
        <w:rPr>
          <w:rFonts w:ascii="Times New Roman" w:hAnsi="Times New Roman"/>
          <w:sz w:val="24"/>
          <w:szCs w:val="24"/>
        </w:rPr>
      </w:pPr>
    </w:p>
    <w:p w:rsidR="00211D7A" w:rsidRPr="009F08D9" w:rsidRDefault="00211D7A" w:rsidP="00211D7A">
      <w:pPr>
        <w:rPr>
          <w:rFonts w:ascii="Times New Roman" w:hAnsi="Times New Roman"/>
          <w:sz w:val="24"/>
          <w:szCs w:val="24"/>
        </w:rPr>
      </w:pPr>
      <w:r>
        <w:rPr>
          <w:rFonts w:ascii="Times New Roman" w:hAnsi="Times New Roman"/>
          <w:b/>
          <w:sz w:val="24"/>
          <w:szCs w:val="24"/>
        </w:rPr>
        <w:t>Užívateľ licencie</w:t>
      </w:r>
      <w:r w:rsidRPr="009F08D9">
        <w:rPr>
          <w:rFonts w:ascii="Times New Roman" w:hAnsi="Times New Roman"/>
          <w:b/>
          <w:sz w:val="24"/>
          <w:szCs w:val="24"/>
        </w:rPr>
        <w:tab/>
      </w:r>
      <w:r w:rsidRPr="009F08D9">
        <w:rPr>
          <w:rFonts w:ascii="Times New Roman" w:hAnsi="Times New Roman"/>
          <w:b/>
          <w:sz w:val="24"/>
          <w:szCs w:val="24"/>
        </w:rPr>
        <w:tab/>
      </w:r>
      <w:r w:rsidRPr="009F08D9">
        <w:rPr>
          <w:rFonts w:ascii="Times New Roman" w:hAnsi="Times New Roman"/>
          <w:sz w:val="24"/>
          <w:szCs w:val="24"/>
        </w:rPr>
        <w:t>:</w:t>
      </w:r>
      <w:r>
        <w:rPr>
          <w:rFonts w:ascii="Times New Roman" w:hAnsi="Times New Roman"/>
          <w:sz w:val="24"/>
          <w:szCs w:val="24"/>
        </w:rPr>
        <w:tab/>
      </w:r>
      <w:r w:rsidRPr="008571C8">
        <w:rPr>
          <w:rFonts w:ascii="Times New Roman" w:hAnsi="Times New Roman"/>
          <w:b/>
          <w:sz w:val="24"/>
          <w:szCs w:val="24"/>
        </w:rPr>
        <w:t xml:space="preserve">INFINITY </w:t>
      </w:r>
      <w:r>
        <w:rPr>
          <w:rFonts w:ascii="Times New Roman" w:hAnsi="Times New Roman"/>
          <w:b/>
          <w:sz w:val="24"/>
          <w:szCs w:val="24"/>
        </w:rPr>
        <w:t>GROUP a.s.</w:t>
      </w:r>
      <w:r w:rsidRPr="009F08D9">
        <w:rPr>
          <w:rFonts w:ascii="Times New Roman" w:hAnsi="Times New Roman"/>
          <w:sz w:val="24"/>
          <w:szCs w:val="24"/>
        </w:rPr>
        <w:tab/>
      </w:r>
    </w:p>
    <w:p w:rsidR="00211D7A" w:rsidRPr="009F08D9" w:rsidRDefault="00211D7A" w:rsidP="00211D7A">
      <w:pPr>
        <w:rPr>
          <w:rFonts w:ascii="Times New Roman" w:hAnsi="Times New Roman"/>
          <w:sz w:val="24"/>
          <w:szCs w:val="24"/>
        </w:rPr>
      </w:pPr>
      <w:r>
        <w:rPr>
          <w:rFonts w:ascii="Times New Roman" w:hAnsi="Times New Roman"/>
          <w:sz w:val="24"/>
          <w:szCs w:val="24"/>
        </w:rPr>
        <w:t>Adresa</w:t>
      </w:r>
      <w:r>
        <w:rPr>
          <w:rFonts w:ascii="Times New Roman" w:hAnsi="Times New Roman"/>
          <w:sz w:val="24"/>
          <w:szCs w:val="24"/>
        </w:rPr>
        <w:tab/>
      </w:r>
      <w:r>
        <w:rPr>
          <w:rFonts w:ascii="Times New Roman" w:hAnsi="Times New Roman"/>
          <w:sz w:val="24"/>
          <w:szCs w:val="24"/>
        </w:rPr>
        <w:tab/>
      </w:r>
      <w:r w:rsidRPr="009F08D9">
        <w:rPr>
          <w:rFonts w:ascii="Times New Roman" w:hAnsi="Times New Roman"/>
          <w:sz w:val="24"/>
          <w:szCs w:val="24"/>
        </w:rPr>
        <w:t>:</w:t>
      </w:r>
      <w:r w:rsidRPr="009F08D9">
        <w:rPr>
          <w:rFonts w:ascii="Times New Roman" w:hAnsi="Times New Roman"/>
          <w:sz w:val="24"/>
          <w:szCs w:val="24"/>
        </w:rPr>
        <w:tab/>
      </w:r>
      <w:proofErr w:type="spellStart"/>
      <w:r>
        <w:rPr>
          <w:rFonts w:ascii="Times New Roman" w:hAnsi="Times New Roman"/>
          <w:sz w:val="24"/>
          <w:szCs w:val="24"/>
        </w:rPr>
        <w:t>Pstruša</w:t>
      </w:r>
      <w:proofErr w:type="spellEnd"/>
      <w:r>
        <w:rPr>
          <w:rFonts w:ascii="Times New Roman" w:hAnsi="Times New Roman"/>
          <w:sz w:val="24"/>
          <w:szCs w:val="24"/>
        </w:rPr>
        <w:t xml:space="preserve"> 813, 962 02 </w:t>
      </w:r>
      <w:proofErr w:type="spellStart"/>
      <w:r>
        <w:rPr>
          <w:rFonts w:ascii="Times New Roman" w:hAnsi="Times New Roman"/>
          <w:sz w:val="24"/>
          <w:szCs w:val="24"/>
        </w:rPr>
        <w:t>Pstruša</w:t>
      </w:r>
      <w:proofErr w:type="spellEnd"/>
    </w:p>
    <w:p w:rsidR="00211D7A" w:rsidRPr="009F08D9" w:rsidRDefault="00211D7A" w:rsidP="00211D7A">
      <w:pPr>
        <w:rPr>
          <w:rFonts w:ascii="Times New Roman" w:hAnsi="Times New Roman"/>
          <w:sz w:val="24"/>
          <w:szCs w:val="24"/>
        </w:rPr>
      </w:pPr>
      <w:r w:rsidRPr="009F08D9">
        <w:rPr>
          <w:rFonts w:ascii="Times New Roman" w:hAnsi="Times New Roman"/>
          <w:sz w:val="24"/>
          <w:szCs w:val="24"/>
        </w:rPr>
        <w:t>Zastúpený</w:t>
      </w:r>
      <w:r w:rsidRPr="009F08D9">
        <w:rPr>
          <w:rFonts w:ascii="Times New Roman" w:hAnsi="Times New Roman"/>
          <w:sz w:val="24"/>
          <w:szCs w:val="24"/>
        </w:rPr>
        <w:tab/>
      </w:r>
      <w:r w:rsidRPr="009F08D9">
        <w:rPr>
          <w:rFonts w:ascii="Times New Roman" w:hAnsi="Times New Roman"/>
          <w:sz w:val="24"/>
          <w:szCs w:val="24"/>
        </w:rPr>
        <w:tab/>
        <w:t>:</w:t>
      </w:r>
      <w:r w:rsidRPr="009F08D9">
        <w:rPr>
          <w:rFonts w:ascii="Times New Roman" w:hAnsi="Times New Roman"/>
          <w:sz w:val="24"/>
          <w:szCs w:val="24"/>
        </w:rPr>
        <w:tab/>
      </w:r>
      <w:r>
        <w:rPr>
          <w:rFonts w:ascii="Times New Roman" w:hAnsi="Times New Roman"/>
          <w:sz w:val="24"/>
          <w:szCs w:val="24"/>
        </w:rPr>
        <w:t>Ing. Tomáš Pilát – predseda predstavenstva</w:t>
      </w:r>
    </w:p>
    <w:p w:rsidR="00211D7A" w:rsidRDefault="00211D7A" w:rsidP="00211D7A">
      <w:pPr>
        <w:rPr>
          <w:rStyle w:val="apple-converted-space"/>
          <w:rFonts w:ascii="Times New Roman" w:hAnsi="Times New Roman"/>
          <w:b/>
          <w:bCs/>
          <w:color w:val="000000"/>
          <w:sz w:val="24"/>
          <w:szCs w:val="24"/>
          <w:shd w:val="clear" w:color="auto" w:fill="FFFFFF"/>
        </w:rPr>
      </w:pPr>
      <w:r>
        <w:rPr>
          <w:rFonts w:ascii="Times New Roman" w:hAnsi="Times New Roman"/>
          <w:sz w:val="24"/>
          <w:szCs w:val="24"/>
        </w:rPr>
        <w:t>IČO</w:t>
      </w:r>
      <w:r>
        <w:rPr>
          <w:rFonts w:ascii="Times New Roman" w:hAnsi="Times New Roman"/>
          <w:sz w:val="24"/>
          <w:szCs w:val="24"/>
        </w:rPr>
        <w:tab/>
      </w:r>
      <w:r>
        <w:rPr>
          <w:rFonts w:ascii="Times New Roman" w:hAnsi="Times New Roman"/>
          <w:sz w:val="24"/>
          <w:szCs w:val="24"/>
        </w:rPr>
        <w:tab/>
      </w:r>
      <w:r w:rsidRPr="009F08D9">
        <w:rPr>
          <w:rFonts w:ascii="Times New Roman" w:hAnsi="Times New Roman"/>
          <w:sz w:val="24"/>
          <w:szCs w:val="24"/>
        </w:rPr>
        <w:t>:</w:t>
      </w:r>
      <w:r w:rsidRPr="009F08D9">
        <w:rPr>
          <w:rFonts w:ascii="Times New Roman" w:hAnsi="Times New Roman"/>
          <w:sz w:val="24"/>
          <w:szCs w:val="24"/>
        </w:rPr>
        <w:tab/>
      </w:r>
      <w:r>
        <w:rPr>
          <w:rFonts w:ascii="Times New Roman" w:hAnsi="Times New Roman"/>
          <w:sz w:val="24"/>
          <w:szCs w:val="24"/>
        </w:rPr>
        <w:t>43970630</w:t>
      </w:r>
      <w:r w:rsidRPr="009F08D9">
        <w:rPr>
          <w:rStyle w:val="apple-converted-space"/>
          <w:rFonts w:ascii="Times New Roman" w:hAnsi="Times New Roman"/>
          <w:b/>
          <w:bCs/>
          <w:color w:val="000000"/>
          <w:sz w:val="24"/>
          <w:szCs w:val="24"/>
          <w:shd w:val="clear" w:color="auto" w:fill="FFFFFF"/>
        </w:rPr>
        <w:t> </w:t>
      </w:r>
    </w:p>
    <w:p w:rsidR="00211D7A" w:rsidRDefault="00211D7A" w:rsidP="00211D7A">
      <w:pPr>
        <w:rPr>
          <w:rFonts w:ascii="Times New Roman" w:hAnsi="Times New Roman"/>
          <w:sz w:val="24"/>
          <w:szCs w:val="24"/>
        </w:rPr>
      </w:pPr>
      <w:r>
        <w:rPr>
          <w:rFonts w:ascii="Times New Roman" w:hAnsi="Times New Roman"/>
          <w:sz w:val="24"/>
          <w:szCs w:val="24"/>
        </w:rPr>
        <w:t>IČ DPH</w:t>
      </w:r>
      <w:r>
        <w:rPr>
          <w:rFonts w:ascii="Times New Roman" w:hAnsi="Times New Roman"/>
          <w:sz w:val="24"/>
          <w:szCs w:val="24"/>
        </w:rPr>
        <w:tab/>
      </w:r>
      <w:r>
        <w:rPr>
          <w:rFonts w:ascii="Times New Roman" w:hAnsi="Times New Roman"/>
          <w:sz w:val="24"/>
          <w:szCs w:val="24"/>
        </w:rPr>
        <w:tab/>
      </w:r>
      <w:r w:rsidRPr="009F08D9">
        <w:rPr>
          <w:rFonts w:ascii="Times New Roman" w:hAnsi="Times New Roman"/>
          <w:sz w:val="24"/>
          <w:szCs w:val="24"/>
        </w:rPr>
        <w:t>:</w:t>
      </w:r>
      <w:r>
        <w:rPr>
          <w:rFonts w:ascii="Times New Roman" w:hAnsi="Times New Roman"/>
          <w:sz w:val="24"/>
          <w:szCs w:val="24"/>
        </w:rPr>
        <w:tab/>
        <w:t>SK2022536835</w:t>
      </w:r>
      <w:r w:rsidRPr="009F08D9">
        <w:rPr>
          <w:rFonts w:ascii="Times New Roman" w:hAnsi="Times New Roman"/>
          <w:sz w:val="24"/>
          <w:szCs w:val="24"/>
        </w:rPr>
        <w:tab/>
      </w:r>
    </w:p>
    <w:p w:rsidR="00BE116E" w:rsidRDefault="00211D7A" w:rsidP="00211D7A">
      <w:pPr>
        <w:jc w:val="both"/>
        <w:rPr>
          <w:rFonts w:ascii="Times New Roman" w:hAnsi="Times New Roman"/>
          <w:sz w:val="24"/>
          <w:szCs w:val="24"/>
        </w:rPr>
      </w:pPr>
      <w:r w:rsidRPr="009F08D9">
        <w:rPr>
          <w:rFonts w:ascii="Times New Roman" w:hAnsi="Times New Roman"/>
          <w:sz w:val="24"/>
          <w:szCs w:val="24"/>
        </w:rPr>
        <w:t>Obchodný register</w:t>
      </w:r>
      <w:r>
        <w:rPr>
          <w:rFonts w:ascii="Times New Roman" w:hAnsi="Times New Roman"/>
          <w:sz w:val="24"/>
          <w:szCs w:val="24"/>
        </w:rPr>
        <w:tab/>
      </w:r>
      <w:r>
        <w:rPr>
          <w:rFonts w:ascii="Times New Roman" w:hAnsi="Times New Roman"/>
          <w:sz w:val="24"/>
          <w:szCs w:val="24"/>
        </w:rPr>
        <w:tab/>
        <w:t>:</w:t>
      </w:r>
      <w:r w:rsidRPr="009F08D9">
        <w:rPr>
          <w:rFonts w:ascii="Times New Roman" w:hAnsi="Times New Roman"/>
          <w:sz w:val="24"/>
          <w:szCs w:val="24"/>
        </w:rPr>
        <w:tab/>
      </w:r>
      <w:proofErr w:type="spellStart"/>
      <w:r>
        <w:rPr>
          <w:rFonts w:ascii="Times New Roman" w:hAnsi="Times New Roman"/>
          <w:sz w:val="24"/>
          <w:szCs w:val="24"/>
        </w:rPr>
        <w:t>okr</w:t>
      </w:r>
      <w:proofErr w:type="spellEnd"/>
      <w:r>
        <w:rPr>
          <w:rFonts w:ascii="Times New Roman" w:hAnsi="Times New Roman"/>
          <w:sz w:val="24"/>
          <w:szCs w:val="24"/>
        </w:rPr>
        <w:t xml:space="preserve">. súd B. Bystrica, </w:t>
      </w:r>
      <w:proofErr w:type="spellStart"/>
      <w:r>
        <w:rPr>
          <w:rFonts w:ascii="Times New Roman" w:hAnsi="Times New Roman"/>
          <w:sz w:val="24"/>
          <w:szCs w:val="24"/>
        </w:rPr>
        <w:t>odd</w:t>
      </w:r>
      <w:proofErr w:type="spellEnd"/>
      <w:r>
        <w:rPr>
          <w:rFonts w:ascii="Times New Roman" w:hAnsi="Times New Roman"/>
          <w:sz w:val="24"/>
          <w:szCs w:val="24"/>
        </w:rPr>
        <w:t xml:space="preserve">: Sa, </w:t>
      </w:r>
      <w:proofErr w:type="spellStart"/>
      <w:r>
        <w:rPr>
          <w:rFonts w:ascii="Times New Roman" w:hAnsi="Times New Roman"/>
          <w:sz w:val="24"/>
          <w:szCs w:val="24"/>
        </w:rPr>
        <w:t>vl</w:t>
      </w:r>
      <w:proofErr w:type="spellEnd"/>
      <w:r>
        <w:rPr>
          <w:rFonts w:ascii="Times New Roman" w:hAnsi="Times New Roman"/>
          <w:sz w:val="24"/>
          <w:szCs w:val="24"/>
        </w:rPr>
        <w:t>. č.:923/S</w:t>
      </w:r>
    </w:p>
    <w:p w:rsidR="00211D7A" w:rsidRDefault="00211D7A" w:rsidP="00BE116E">
      <w:pPr>
        <w:jc w:val="both"/>
        <w:rPr>
          <w:rFonts w:ascii="Times New Roman" w:hAnsi="Times New Roman"/>
          <w:b/>
          <w:sz w:val="24"/>
          <w:szCs w:val="24"/>
        </w:rPr>
      </w:pPr>
    </w:p>
    <w:p w:rsidR="00211D7A" w:rsidRDefault="00211D7A" w:rsidP="00BE116E">
      <w:pPr>
        <w:jc w:val="both"/>
        <w:rPr>
          <w:rFonts w:ascii="Times New Roman" w:hAnsi="Times New Roman"/>
          <w:b/>
          <w:sz w:val="24"/>
          <w:szCs w:val="24"/>
        </w:rPr>
      </w:pPr>
    </w:p>
    <w:p w:rsidR="00BE116E" w:rsidRPr="00211D7A" w:rsidRDefault="00BE116E" w:rsidP="00BE116E">
      <w:pPr>
        <w:jc w:val="both"/>
        <w:rPr>
          <w:rFonts w:ascii="Times New Roman" w:hAnsi="Times New Roman"/>
          <w:sz w:val="24"/>
          <w:szCs w:val="24"/>
          <w:highlight w:val="lightGray"/>
        </w:rPr>
      </w:pPr>
      <w:r w:rsidRPr="00211D7A">
        <w:rPr>
          <w:rFonts w:ascii="Times New Roman" w:hAnsi="Times New Roman"/>
          <w:b/>
          <w:sz w:val="24"/>
          <w:szCs w:val="24"/>
          <w:highlight w:val="lightGray"/>
        </w:rPr>
        <w:t>Poskytovateľ licencie</w:t>
      </w:r>
      <w:r w:rsidRPr="00211D7A">
        <w:rPr>
          <w:rFonts w:ascii="Times New Roman" w:hAnsi="Times New Roman"/>
          <w:sz w:val="24"/>
          <w:szCs w:val="24"/>
          <w:highlight w:val="lightGray"/>
        </w:rPr>
        <w:tab/>
        <w:t>:</w:t>
      </w:r>
      <w:r w:rsidRPr="00211D7A">
        <w:rPr>
          <w:rFonts w:ascii="Times New Roman" w:hAnsi="Times New Roman"/>
          <w:sz w:val="24"/>
          <w:szCs w:val="24"/>
          <w:highlight w:val="lightGray"/>
        </w:rPr>
        <w:tab/>
      </w:r>
    </w:p>
    <w:p w:rsidR="00BE116E" w:rsidRPr="00211D7A" w:rsidRDefault="00BE116E" w:rsidP="00BE116E">
      <w:pPr>
        <w:jc w:val="both"/>
        <w:rPr>
          <w:rFonts w:ascii="Times New Roman" w:hAnsi="Times New Roman"/>
          <w:sz w:val="24"/>
          <w:szCs w:val="24"/>
          <w:highlight w:val="lightGray"/>
        </w:rPr>
      </w:pPr>
      <w:r w:rsidRPr="00211D7A">
        <w:rPr>
          <w:rFonts w:ascii="Times New Roman" w:hAnsi="Times New Roman"/>
          <w:sz w:val="24"/>
          <w:szCs w:val="24"/>
          <w:highlight w:val="lightGray"/>
        </w:rPr>
        <w:t>Sídlo</w:t>
      </w:r>
      <w:r w:rsidRPr="00211D7A">
        <w:rPr>
          <w:rFonts w:ascii="Times New Roman" w:hAnsi="Times New Roman"/>
          <w:sz w:val="24"/>
          <w:szCs w:val="24"/>
          <w:highlight w:val="lightGray"/>
        </w:rPr>
        <w:tab/>
      </w:r>
      <w:r w:rsidRPr="00211D7A">
        <w:rPr>
          <w:rFonts w:ascii="Times New Roman" w:hAnsi="Times New Roman"/>
          <w:sz w:val="24"/>
          <w:szCs w:val="24"/>
          <w:highlight w:val="lightGray"/>
        </w:rPr>
        <w:tab/>
        <w:t>:</w:t>
      </w:r>
      <w:r w:rsidRPr="00211D7A">
        <w:rPr>
          <w:rFonts w:ascii="Times New Roman" w:hAnsi="Times New Roman"/>
          <w:sz w:val="24"/>
          <w:szCs w:val="24"/>
          <w:highlight w:val="lightGray"/>
        </w:rPr>
        <w:tab/>
      </w:r>
    </w:p>
    <w:p w:rsidR="00BE116E" w:rsidRPr="00211D7A" w:rsidRDefault="00BE116E" w:rsidP="00BE116E">
      <w:pPr>
        <w:jc w:val="both"/>
        <w:rPr>
          <w:rFonts w:ascii="Times New Roman" w:hAnsi="Times New Roman"/>
          <w:sz w:val="24"/>
          <w:szCs w:val="24"/>
          <w:highlight w:val="lightGray"/>
        </w:rPr>
      </w:pPr>
      <w:r w:rsidRPr="00211D7A">
        <w:rPr>
          <w:rFonts w:ascii="Times New Roman" w:hAnsi="Times New Roman"/>
          <w:sz w:val="24"/>
          <w:szCs w:val="24"/>
          <w:highlight w:val="lightGray"/>
        </w:rPr>
        <w:t>Prevádzka</w:t>
      </w:r>
      <w:r w:rsidRPr="00211D7A">
        <w:rPr>
          <w:rFonts w:ascii="Times New Roman" w:hAnsi="Times New Roman"/>
          <w:sz w:val="24"/>
          <w:szCs w:val="24"/>
          <w:highlight w:val="lightGray"/>
        </w:rPr>
        <w:tab/>
      </w:r>
      <w:r w:rsidRPr="00211D7A">
        <w:rPr>
          <w:rFonts w:ascii="Times New Roman" w:hAnsi="Times New Roman"/>
          <w:sz w:val="24"/>
          <w:szCs w:val="24"/>
          <w:highlight w:val="lightGray"/>
        </w:rPr>
        <w:tab/>
        <w:t>:</w:t>
      </w:r>
      <w:r w:rsidRPr="00211D7A">
        <w:rPr>
          <w:rFonts w:ascii="Times New Roman" w:hAnsi="Times New Roman"/>
          <w:sz w:val="24"/>
          <w:szCs w:val="24"/>
          <w:highlight w:val="lightGray"/>
        </w:rPr>
        <w:tab/>
      </w:r>
    </w:p>
    <w:p w:rsidR="00BE116E" w:rsidRPr="00211D7A" w:rsidRDefault="00BE116E" w:rsidP="00BE116E">
      <w:pPr>
        <w:jc w:val="both"/>
        <w:rPr>
          <w:rFonts w:ascii="Times New Roman" w:hAnsi="Times New Roman"/>
          <w:sz w:val="24"/>
          <w:szCs w:val="24"/>
          <w:highlight w:val="lightGray"/>
        </w:rPr>
      </w:pPr>
      <w:r w:rsidRPr="00211D7A">
        <w:rPr>
          <w:rFonts w:ascii="Times New Roman" w:hAnsi="Times New Roman"/>
          <w:sz w:val="24"/>
          <w:szCs w:val="24"/>
          <w:highlight w:val="lightGray"/>
        </w:rPr>
        <w:t>Zastúpený</w:t>
      </w:r>
      <w:r w:rsidRPr="00211D7A">
        <w:rPr>
          <w:rFonts w:ascii="Times New Roman" w:hAnsi="Times New Roman"/>
          <w:sz w:val="24"/>
          <w:szCs w:val="24"/>
          <w:highlight w:val="lightGray"/>
        </w:rPr>
        <w:tab/>
      </w:r>
      <w:r w:rsidRPr="00211D7A">
        <w:rPr>
          <w:rFonts w:ascii="Times New Roman" w:hAnsi="Times New Roman"/>
          <w:sz w:val="24"/>
          <w:szCs w:val="24"/>
          <w:highlight w:val="lightGray"/>
        </w:rPr>
        <w:tab/>
        <w:t>:</w:t>
      </w:r>
      <w:r w:rsidRPr="00211D7A">
        <w:rPr>
          <w:rFonts w:ascii="Times New Roman" w:hAnsi="Times New Roman"/>
          <w:sz w:val="24"/>
          <w:szCs w:val="24"/>
          <w:highlight w:val="lightGray"/>
        </w:rPr>
        <w:tab/>
      </w:r>
    </w:p>
    <w:p w:rsidR="00BE116E" w:rsidRPr="00211D7A" w:rsidRDefault="00BE116E" w:rsidP="00BE116E">
      <w:pPr>
        <w:jc w:val="both"/>
        <w:rPr>
          <w:rFonts w:ascii="Times New Roman" w:hAnsi="Times New Roman"/>
          <w:sz w:val="24"/>
          <w:szCs w:val="24"/>
          <w:highlight w:val="lightGray"/>
        </w:rPr>
      </w:pPr>
      <w:r w:rsidRPr="00211D7A">
        <w:rPr>
          <w:rFonts w:ascii="Times New Roman" w:hAnsi="Times New Roman"/>
          <w:sz w:val="24"/>
          <w:szCs w:val="24"/>
          <w:highlight w:val="lightGray"/>
        </w:rPr>
        <w:t>IČO</w:t>
      </w:r>
      <w:r w:rsidRPr="00211D7A">
        <w:rPr>
          <w:rFonts w:ascii="Times New Roman" w:hAnsi="Times New Roman"/>
          <w:sz w:val="24"/>
          <w:szCs w:val="24"/>
          <w:highlight w:val="lightGray"/>
        </w:rPr>
        <w:tab/>
      </w:r>
      <w:r w:rsidRPr="00211D7A">
        <w:rPr>
          <w:rFonts w:ascii="Times New Roman" w:hAnsi="Times New Roman"/>
          <w:sz w:val="24"/>
          <w:szCs w:val="24"/>
          <w:highlight w:val="lightGray"/>
        </w:rPr>
        <w:tab/>
        <w:t>:</w:t>
      </w:r>
      <w:r w:rsidRPr="00211D7A">
        <w:rPr>
          <w:rFonts w:ascii="Times New Roman" w:hAnsi="Times New Roman"/>
          <w:sz w:val="24"/>
          <w:szCs w:val="24"/>
          <w:highlight w:val="lightGray"/>
        </w:rPr>
        <w:tab/>
      </w:r>
    </w:p>
    <w:p w:rsidR="00BE116E" w:rsidRPr="00211D7A" w:rsidRDefault="00BE116E" w:rsidP="00BE116E">
      <w:pPr>
        <w:jc w:val="both"/>
        <w:rPr>
          <w:rFonts w:ascii="Times New Roman" w:hAnsi="Times New Roman"/>
          <w:sz w:val="24"/>
          <w:szCs w:val="24"/>
          <w:highlight w:val="lightGray"/>
        </w:rPr>
      </w:pPr>
      <w:r w:rsidRPr="00211D7A">
        <w:rPr>
          <w:rFonts w:ascii="Times New Roman" w:hAnsi="Times New Roman"/>
          <w:sz w:val="24"/>
          <w:szCs w:val="24"/>
          <w:highlight w:val="lightGray"/>
        </w:rPr>
        <w:t>IČ DPH</w:t>
      </w:r>
      <w:r w:rsidRPr="00211D7A">
        <w:rPr>
          <w:rFonts w:ascii="Times New Roman" w:hAnsi="Times New Roman"/>
          <w:sz w:val="24"/>
          <w:szCs w:val="24"/>
          <w:highlight w:val="lightGray"/>
        </w:rPr>
        <w:tab/>
      </w:r>
      <w:r w:rsidRPr="00211D7A">
        <w:rPr>
          <w:rFonts w:ascii="Times New Roman" w:hAnsi="Times New Roman"/>
          <w:sz w:val="24"/>
          <w:szCs w:val="24"/>
          <w:highlight w:val="lightGray"/>
        </w:rPr>
        <w:tab/>
        <w:t>:</w:t>
      </w:r>
      <w:r w:rsidRPr="00211D7A">
        <w:rPr>
          <w:rFonts w:ascii="Times New Roman" w:hAnsi="Times New Roman"/>
          <w:sz w:val="24"/>
          <w:szCs w:val="24"/>
          <w:highlight w:val="lightGray"/>
        </w:rPr>
        <w:tab/>
      </w:r>
    </w:p>
    <w:p w:rsidR="00BE116E" w:rsidRPr="0054653C" w:rsidRDefault="00BE116E" w:rsidP="00BE116E">
      <w:pPr>
        <w:jc w:val="both"/>
        <w:rPr>
          <w:rFonts w:ascii="Times New Roman" w:hAnsi="Times New Roman"/>
          <w:sz w:val="24"/>
          <w:szCs w:val="24"/>
        </w:rPr>
      </w:pPr>
      <w:r w:rsidRPr="00211D7A">
        <w:rPr>
          <w:rFonts w:ascii="Times New Roman" w:hAnsi="Times New Roman"/>
          <w:sz w:val="24"/>
          <w:szCs w:val="24"/>
          <w:highlight w:val="lightGray"/>
        </w:rPr>
        <w:t>Obchodný register</w:t>
      </w:r>
      <w:r w:rsidRPr="00211D7A">
        <w:rPr>
          <w:rFonts w:ascii="Times New Roman" w:hAnsi="Times New Roman"/>
          <w:sz w:val="24"/>
          <w:szCs w:val="24"/>
          <w:highlight w:val="lightGray"/>
        </w:rPr>
        <w:tab/>
      </w:r>
      <w:r w:rsidRPr="00211D7A">
        <w:rPr>
          <w:rFonts w:ascii="Times New Roman" w:hAnsi="Times New Roman"/>
          <w:sz w:val="24"/>
          <w:szCs w:val="24"/>
          <w:highlight w:val="lightGray"/>
        </w:rPr>
        <w:tab/>
      </w:r>
      <w:r w:rsidR="00DD2E1C">
        <w:rPr>
          <w:rFonts w:ascii="Times New Roman" w:hAnsi="Times New Roman"/>
          <w:sz w:val="24"/>
          <w:szCs w:val="24"/>
          <w:highlight w:val="lightGray"/>
        </w:rPr>
        <w:t>:</w:t>
      </w:r>
      <w:r w:rsidR="00211D7A">
        <w:rPr>
          <w:rFonts w:ascii="Times New Roman" w:hAnsi="Times New Roman"/>
          <w:sz w:val="24"/>
          <w:szCs w:val="24"/>
          <w:highlight w:val="lightGray"/>
        </w:rPr>
        <w:t xml:space="preserve">                       </w:t>
      </w:r>
      <w:r w:rsidRPr="0054653C">
        <w:rPr>
          <w:rFonts w:ascii="Times New Roman" w:hAnsi="Times New Roman"/>
          <w:sz w:val="24"/>
          <w:szCs w:val="24"/>
        </w:rPr>
        <w:tab/>
      </w:r>
    </w:p>
    <w:p w:rsidR="00BE116E" w:rsidRPr="0054653C" w:rsidRDefault="00BE116E" w:rsidP="00BE116E">
      <w:pPr>
        <w:ind w:hanging="2127"/>
        <w:jc w:val="both"/>
        <w:rPr>
          <w:rFonts w:ascii="Times New Roman" w:hAnsi="Times New Roman"/>
          <w:sz w:val="24"/>
          <w:szCs w:val="24"/>
        </w:rPr>
      </w:pPr>
    </w:p>
    <w:p w:rsidR="00BE116E" w:rsidRPr="0054653C" w:rsidRDefault="00BE116E" w:rsidP="00BE116E">
      <w:pPr>
        <w:jc w:val="both"/>
        <w:rPr>
          <w:rFonts w:ascii="Times New Roman" w:hAnsi="Times New Roman"/>
          <w:b/>
          <w:sz w:val="24"/>
          <w:szCs w:val="24"/>
        </w:rPr>
      </w:pPr>
    </w:p>
    <w:p w:rsidR="00BE116E" w:rsidRPr="0054653C" w:rsidRDefault="00BE116E" w:rsidP="00BE116E">
      <w:pPr>
        <w:pStyle w:val="Nadpis1"/>
        <w:jc w:val="both"/>
        <w:rPr>
          <w:rFonts w:ascii="Times New Roman" w:hAnsi="Times New Roman" w:cs="Times New Roman"/>
          <w:sz w:val="24"/>
          <w:szCs w:val="24"/>
        </w:rPr>
      </w:pPr>
      <w:r>
        <w:rPr>
          <w:rFonts w:ascii="Times New Roman" w:hAnsi="Times New Roman" w:cs="Times New Roman"/>
          <w:sz w:val="24"/>
          <w:szCs w:val="24"/>
        </w:rPr>
        <w:t>Preambula</w:t>
      </w:r>
    </w:p>
    <w:p w:rsidR="00BE116E" w:rsidRDefault="00BE116E" w:rsidP="00BE116E">
      <w:pPr>
        <w:jc w:val="both"/>
        <w:rPr>
          <w:rFonts w:ascii="Times New Roman" w:hAnsi="Times New Roman"/>
          <w:sz w:val="24"/>
          <w:szCs w:val="24"/>
        </w:rPr>
      </w:pPr>
      <w:r w:rsidRPr="0054653C">
        <w:rPr>
          <w:rFonts w:ascii="Times New Roman" w:hAnsi="Times New Roman"/>
          <w:sz w:val="24"/>
          <w:szCs w:val="24"/>
        </w:rPr>
        <w:t xml:space="preserve">Poskytovateľ licencie vyhlasuje, že je majiteľom autorských práv na programový produkt </w:t>
      </w:r>
      <w:r w:rsidRPr="004D3D9A">
        <w:rPr>
          <w:rFonts w:ascii="Times New Roman" w:hAnsi="Times New Roman"/>
          <w:sz w:val="24"/>
          <w:szCs w:val="24"/>
          <w:highlight w:val="lightGray"/>
        </w:rPr>
        <w:t>.......................................,</w:t>
      </w:r>
      <w:r w:rsidRPr="0054653C">
        <w:rPr>
          <w:rFonts w:ascii="Times New Roman" w:hAnsi="Times New Roman"/>
          <w:sz w:val="24"/>
          <w:szCs w:val="24"/>
        </w:rPr>
        <w:t xml:space="preserve"> ktorý zahrňuje počítačový software, príslušné médiá a dokumentáciu v tlačenej alebo elektronickej forme.</w:t>
      </w:r>
    </w:p>
    <w:p w:rsidR="00BE116E" w:rsidRPr="0054653C" w:rsidRDefault="00BE116E" w:rsidP="00BE116E">
      <w:pPr>
        <w:jc w:val="both"/>
        <w:rPr>
          <w:rFonts w:ascii="Times New Roman" w:hAnsi="Times New Roman"/>
          <w:sz w:val="24"/>
          <w:szCs w:val="24"/>
        </w:rPr>
      </w:pPr>
    </w:p>
    <w:p w:rsidR="00BE116E" w:rsidRDefault="00BE116E" w:rsidP="00BE116E">
      <w:pPr>
        <w:jc w:val="both"/>
        <w:rPr>
          <w:rFonts w:ascii="Times New Roman" w:hAnsi="Times New Roman"/>
          <w:sz w:val="24"/>
          <w:szCs w:val="24"/>
        </w:rPr>
      </w:pPr>
      <w:r w:rsidRPr="0054653C">
        <w:rPr>
          <w:rFonts w:ascii="Times New Roman" w:hAnsi="Times New Roman"/>
          <w:sz w:val="24"/>
          <w:szCs w:val="24"/>
        </w:rPr>
        <w:t xml:space="preserve">Táto zmluva sa uzatvára medzi užívateľom licencie a poskytovateľom licencie nezávisle od toho, či produkt </w:t>
      </w:r>
      <w:r>
        <w:rPr>
          <w:rFonts w:ascii="Times New Roman" w:hAnsi="Times New Roman"/>
          <w:sz w:val="24"/>
          <w:szCs w:val="24"/>
        </w:rPr>
        <w:t>.</w:t>
      </w:r>
      <w:r w:rsidRPr="004D3D9A">
        <w:rPr>
          <w:rFonts w:ascii="Times New Roman" w:hAnsi="Times New Roman"/>
          <w:sz w:val="24"/>
          <w:szCs w:val="24"/>
          <w:highlight w:val="lightGray"/>
        </w:rPr>
        <w:t>...........................</w:t>
      </w:r>
      <w:r w:rsidRPr="0054653C">
        <w:rPr>
          <w:rFonts w:ascii="Times New Roman" w:hAnsi="Times New Roman"/>
          <w:sz w:val="24"/>
          <w:szCs w:val="24"/>
        </w:rPr>
        <w:t xml:space="preserve"> bol nadobudnutý priamo od poskytovateľa licencie alebo prostredníctvom distribučnej siete.</w:t>
      </w:r>
    </w:p>
    <w:p w:rsidR="00BE116E" w:rsidRPr="0054653C" w:rsidRDefault="00BE116E" w:rsidP="00BE116E">
      <w:pPr>
        <w:jc w:val="both"/>
        <w:rPr>
          <w:rFonts w:ascii="Times New Roman" w:hAnsi="Times New Roman"/>
          <w:sz w:val="24"/>
          <w:szCs w:val="24"/>
        </w:rPr>
      </w:pP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Softwarový produkt je chránený zákonmi na ochranu autorských práv a medzinárodnými dohodami o autorských právach. Softwarový produkt sa nepredáva, iba sa udeľuje licencia na jeho používanie.</w:t>
      </w:r>
    </w:p>
    <w:p w:rsidR="00BE116E" w:rsidRPr="0054653C" w:rsidRDefault="00BE116E" w:rsidP="00BE116E">
      <w:pPr>
        <w:pStyle w:val="Nadpis1"/>
        <w:jc w:val="both"/>
        <w:rPr>
          <w:rFonts w:ascii="Times New Roman" w:hAnsi="Times New Roman" w:cs="Times New Roman"/>
          <w:sz w:val="24"/>
          <w:szCs w:val="24"/>
        </w:rPr>
      </w:pPr>
      <w:r w:rsidRPr="0054653C">
        <w:rPr>
          <w:rFonts w:ascii="Times New Roman" w:hAnsi="Times New Roman" w:cs="Times New Roman"/>
          <w:sz w:val="24"/>
          <w:szCs w:val="24"/>
        </w:rPr>
        <w:t>Rozsah oprávnení</w:t>
      </w: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 xml:space="preserve">Licencia oprávňuje užívateľa licencie využívať produkt </w:t>
      </w:r>
      <w:r w:rsidRPr="004D3D9A">
        <w:rPr>
          <w:rFonts w:ascii="Times New Roman" w:hAnsi="Times New Roman"/>
          <w:sz w:val="24"/>
          <w:szCs w:val="24"/>
          <w:highlight w:val="lightGray"/>
        </w:rPr>
        <w:t>.................................</w:t>
      </w:r>
      <w:r w:rsidRPr="0054653C">
        <w:rPr>
          <w:rFonts w:ascii="Times New Roman" w:hAnsi="Times New Roman"/>
          <w:sz w:val="24"/>
          <w:szCs w:val="24"/>
        </w:rPr>
        <w:t xml:space="preserve"> na jednom počítači, špecifickej sieti, mieste a operačnom systéme podľa protokolu o udelení licencie. Produkt môže bežať na ľubovoľných počítačoch v danej sieti, avšak celkový počet súčasne pracujúcich užívateľov nesmie prekročiť počet užívateľov licencií.</w:t>
      </w:r>
    </w:p>
    <w:p w:rsidR="00BE116E" w:rsidRDefault="00BE116E" w:rsidP="00BE116E">
      <w:pPr>
        <w:jc w:val="both"/>
        <w:rPr>
          <w:rFonts w:ascii="Times New Roman" w:hAnsi="Times New Roman"/>
          <w:sz w:val="24"/>
          <w:szCs w:val="24"/>
        </w:rPr>
      </w:pP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 xml:space="preserve">Aktualizácia produktu </w:t>
      </w:r>
      <w:r w:rsidRPr="004D3D9A">
        <w:rPr>
          <w:rFonts w:ascii="Times New Roman" w:hAnsi="Times New Roman"/>
          <w:sz w:val="24"/>
          <w:szCs w:val="24"/>
          <w:highlight w:val="lightGray"/>
        </w:rPr>
        <w:t>.................................</w:t>
      </w:r>
      <w:r w:rsidRPr="0054653C">
        <w:rPr>
          <w:rFonts w:ascii="Times New Roman" w:hAnsi="Times New Roman"/>
          <w:sz w:val="24"/>
          <w:szCs w:val="24"/>
        </w:rPr>
        <w:t xml:space="preserve"> </w:t>
      </w:r>
      <w:r w:rsidRPr="0054653C">
        <w:rPr>
          <w:rFonts w:ascii="Times New Roman" w:hAnsi="Times New Roman"/>
          <w:i/>
          <w:sz w:val="24"/>
          <w:szCs w:val="24"/>
        </w:rPr>
        <w:t>(</w:t>
      </w:r>
      <w:proofErr w:type="spellStart"/>
      <w:r w:rsidRPr="0054653C">
        <w:rPr>
          <w:rFonts w:ascii="Times New Roman" w:hAnsi="Times New Roman"/>
          <w:i/>
          <w:sz w:val="24"/>
          <w:szCs w:val="24"/>
        </w:rPr>
        <w:t>update</w:t>
      </w:r>
      <w:proofErr w:type="spellEnd"/>
      <w:r w:rsidRPr="0054653C">
        <w:rPr>
          <w:rFonts w:ascii="Times New Roman" w:hAnsi="Times New Roman"/>
          <w:i/>
          <w:sz w:val="24"/>
          <w:szCs w:val="24"/>
        </w:rPr>
        <w:t xml:space="preserve">, </w:t>
      </w:r>
      <w:proofErr w:type="spellStart"/>
      <w:r w:rsidRPr="0054653C">
        <w:rPr>
          <w:rFonts w:ascii="Times New Roman" w:hAnsi="Times New Roman"/>
          <w:i/>
          <w:sz w:val="24"/>
          <w:szCs w:val="24"/>
        </w:rPr>
        <w:t>upgrade</w:t>
      </w:r>
      <w:proofErr w:type="spellEnd"/>
      <w:r w:rsidRPr="0054653C">
        <w:rPr>
          <w:rFonts w:ascii="Times New Roman" w:hAnsi="Times New Roman"/>
          <w:i/>
          <w:sz w:val="24"/>
          <w:szCs w:val="24"/>
        </w:rPr>
        <w:t>)</w:t>
      </w:r>
      <w:r w:rsidRPr="0054653C">
        <w:rPr>
          <w:rFonts w:ascii="Times New Roman" w:hAnsi="Times New Roman"/>
          <w:sz w:val="24"/>
          <w:szCs w:val="24"/>
        </w:rPr>
        <w:t xml:space="preserve"> oprávňuje užívateľa licencie používať tento produkt v aktualizovanom tvare a nahrádza pôvodný produkt s tým, že užívateľ je povinný zničiť všetky kópie dotknuté aktualizáciou, alebo ich vrátiť poskytovateľovi licencie. V prípade, že užívateľ licencie nie je spokojný s aktualizáciou produktu, môže sa bez obmedzenia vrátiť k pôvodnej verzii.</w:t>
      </w:r>
    </w:p>
    <w:p w:rsidR="00BE116E" w:rsidRDefault="00BE116E" w:rsidP="00BE116E">
      <w:pPr>
        <w:jc w:val="both"/>
        <w:rPr>
          <w:rFonts w:ascii="Times New Roman" w:hAnsi="Times New Roman"/>
          <w:sz w:val="24"/>
          <w:szCs w:val="24"/>
        </w:rPr>
      </w:pP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lastRenderedPageBreak/>
        <w:t xml:space="preserve">Užívateľ má právo si zakúpiť právo na aktualizáciu a inováciu produktu </w:t>
      </w:r>
      <w:r>
        <w:rPr>
          <w:rFonts w:ascii="Times New Roman" w:hAnsi="Times New Roman"/>
          <w:sz w:val="24"/>
          <w:szCs w:val="24"/>
        </w:rPr>
        <w:t>.</w:t>
      </w:r>
      <w:r w:rsidRPr="004D3D9A">
        <w:rPr>
          <w:rFonts w:ascii="Times New Roman" w:hAnsi="Times New Roman"/>
          <w:sz w:val="24"/>
          <w:szCs w:val="24"/>
          <w:highlight w:val="lightGray"/>
        </w:rPr>
        <w:t>..............................</w:t>
      </w:r>
      <w:r>
        <w:rPr>
          <w:rFonts w:ascii="Times New Roman" w:hAnsi="Times New Roman"/>
          <w:sz w:val="24"/>
          <w:szCs w:val="24"/>
        </w:rPr>
        <w:t xml:space="preserve"> </w:t>
      </w:r>
      <w:r w:rsidRPr="0054653C">
        <w:rPr>
          <w:rFonts w:ascii="Times New Roman" w:hAnsi="Times New Roman"/>
          <w:sz w:val="24"/>
          <w:szCs w:val="24"/>
        </w:rPr>
        <w:t xml:space="preserve">ďalšie služby - Právo na údržbu  </w:t>
      </w:r>
      <w:r w:rsidRPr="0054653C">
        <w:rPr>
          <w:rFonts w:ascii="Times New Roman" w:hAnsi="Times New Roman"/>
          <w:i/>
          <w:sz w:val="24"/>
          <w:szCs w:val="24"/>
        </w:rPr>
        <w:t>(</w:t>
      </w:r>
      <w:proofErr w:type="spellStart"/>
      <w:r w:rsidRPr="0054653C">
        <w:rPr>
          <w:rFonts w:ascii="Times New Roman" w:hAnsi="Times New Roman"/>
          <w:i/>
          <w:sz w:val="24"/>
          <w:szCs w:val="24"/>
        </w:rPr>
        <w:t>Annual</w:t>
      </w:r>
      <w:proofErr w:type="spellEnd"/>
      <w:r w:rsidRPr="0054653C">
        <w:rPr>
          <w:rFonts w:ascii="Times New Roman" w:hAnsi="Times New Roman"/>
          <w:i/>
          <w:sz w:val="24"/>
          <w:szCs w:val="24"/>
        </w:rPr>
        <w:t xml:space="preserve"> </w:t>
      </w:r>
      <w:proofErr w:type="spellStart"/>
      <w:r w:rsidRPr="0054653C">
        <w:rPr>
          <w:rFonts w:ascii="Times New Roman" w:hAnsi="Times New Roman"/>
          <w:i/>
          <w:sz w:val="24"/>
          <w:szCs w:val="24"/>
        </w:rPr>
        <w:t>Maintenance</w:t>
      </w:r>
      <w:proofErr w:type="spellEnd"/>
      <w:r w:rsidRPr="0054653C">
        <w:rPr>
          <w:rFonts w:ascii="Times New Roman" w:hAnsi="Times New Roman"/>
          <w:i/>
          <w:sz w:val="24"/>
          <w:szCs w:val="24"/>
        </w:rPr>
        <w:t xml:space="preserve">) </w:t>
      </w:r>
      <w:r w:rsidRPr="0054653C">
        <w:rPr>
          <w:rFonts w:ascii="Times New Roman" w:hAnsi="Times New Roman"/>
          <w:sz w:val="24"/>
          <w:szCs w:val="24"/>
        </w:rPr>
        <w:t xml:space="preserve">k produktu </w:t>
      </w:r>
      <w:r w:rsidRPr="004D3D9A">
        <w:rPr>
          <w:rFonts w:ascii="Times New Roman" w:hAnsi="Times New Roman"/>
          <w:sz w:val="24"/>
          <w:szCs w:val="24"/>
          <w:highlight w:val="lightGray"/>
        </w:rPr>
        <w:t>........................................</w:t>
      </w:r>
    </w:p>
    <w:p w:rsidR="00BE116E" w:rsidRDefault="00BE116E" w:rsidP="00BE116E">
      <w:pPr>
        <w:jc w:val="both"/>
        <w:rPr>
          <w:rFonts w:ascii="Times New Roman" w:hAnsi="Times New Roman"/>
          <w:sz w:val="24"/>
          <w:szCs w:val="24"/>
        </w:rPr>
      </w:pPr>
    </w:p>
    <w:p w:rsidR="00BE116E" w:rsidRPr="0054653C" w:rsidRDefault="00BE116E" w:rsidP="00BE116E">
      <w:pPr>
        <w:pStyle w:val="Nadpis1"/>
        <w:jc w:val="both"/>
        <w:rPr>
          <w:rFonts w:ascii="Times New Roman" w:hAnsi="Times New Roman" w:cs="Times New Roman"/>
          <w:sz w:val="24"/>
          <w:szCs w:val="24"/>
        </w:rPr>
      </w:pPr>
      <w:r w:rsidRPr="0054653C">
        <w:rPr>
          <w:rFonts w:ascii="Times New Roman" w:hAnsi="Times New Roman" w:cs="Times New Roman"/>
          <w:sz w:val="24"/>
          <w:szCs w:val="24"/>
        </w:rPr>
        <w:t>Ďalšie práva a obmedzenia</w:t>
      </w: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Užívateľ licencie nesmie presunúť, predať, udeliť sublicencie, prenajať alebo inak previesť produkt inej strane bez predchádzajúceho písomného súhlasu poskytovateľa licencie.</w:t>
      </w:r>
    </w:p>
    <w:p w:rsidR="00BE116E" w:rsidRDefault="00BE116E" w:rsidP="00BE116E">
      <w:pPr>
        <w:jc w:val="both"/>
        <w:rPr>
          <w:rFonts w:ascii="Times New Roman" w:hAnsi="Times New Roman"/>
          <w:sz w:val="24"/>
          <w:szCs w:val="24"/>
        </w:rPr>
      </w:pPr>
    </w:p>
    <w:p w:rsidR="00BE116E" w:rsidRDefault="00BE116E" w:rsidP="00BE116E">
      <w:pPr>
        <w:jc w:val="both"/>
        <w:rPr>
          <w:rFonts w:ascii="Times New Roman" w:hAnsi="Times New Roman"/>
          <w:sz w:val="24"/>
          <w:szCs w:val="24"/>
        </w:rPr>
      </w:pPr>
      <w:r w:rsidRPr="0054653C">
        <w:rPr>
          <w:rFonts w:ascii="Times New Roman" w:hAnsi="Times New Roman"/>
          <w:sz w:val="24"/>
          <w:szCs w:val="24"/>
        </w:rPr>
        <w:t>Užívateľ licencie súhlasí, že nespôsobí alebo nedovolí kopírovanie produktu, okrem svojich prevádzkových rutinných údajov pre účely zálohovania.</w:t>
      </w:r>
    </w:p>
    <w:p w:rsidR="00BE116E" w:rsidRPr="0054653C" w:rsidRDefault="00BE116E" w:rsidP="00BE116E">
      <w:pPr>
        <w:jc w:val="both"/>
        <w:rPr>
          <w:rFonts w:ascii="Times New Roman" w:hAnsi="Times New Roman"/>
          <w:sz w:val="24"/>
          <w:szCs w:val="24"/>
        </w:rPr>
      </w:pP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 xml:space="preserve">Užívateľ licencie nesmie kopírovať alebo dovoliť iným kopírovať pre tretie osoby žiadnu časť príručiek alebo iného tlačeného materiálu poskytovaného s produktom alebo </w:t>
      </w:r>
      <w:proofErr w:type="spellStart"/>
      <w:r w:rsidRPr="0054653C">
        <w:rPr>
          <w:rFonts w:ascii="Times New Roman" w:hAnsi="Times New Roman"/>
          <w:sz w:val="24"/>
          <w:szCs w:val="24"/>
        </w:rPr>
        <w:t>updatom</w:t>
      </w:r>
      <w:proofErr w:type="spellEnd"/>
      <w:r w:rsidRPr="0054653C">
        <w:rPr>
          <w:rFonts w:ascii="Times New Roman" w:hAnsi="Times New Roman"/>
          <w:sz w:val="24"/>
          <w:szCs w:val="24"/>
        </w:rPr>
        <w:t xml:space="preserve"> produktu žiadnymi spôsobm</w:t>
      </w:r>
      <w:r>
        <w:rPr>
          <w:rFonts w:ascii="Times New Roman" w:hAnsi="Times New Roman"/>
          <w:sz w:val="24"/>
          <w:szCs w:val="24"/>
        </w:rPr>
        <w:t xml:space="preserve">i vrátane prenosu  a prekladu. </w:t>
      </w:r>
    </w:p>
    <w:p w:rsidR="00BE116E" w:rsidRPr="0054653C" w:rsidRDefault="00BE116E" w:rsidP="00BE116E">
      <w:pPr>
        <w:pStyle w:val="Nadpis1"/>
        <w:jc w:val="both"/>
        <w:rPr>
          <w:rFonts w:ascii="Times New Roman" w:hAnsi="Times New Roman" w:cs="Times New Roman"/>
          <w:sz w:val="24"/>
          <w:szCs w:val="24"/>
        </w:rPr>
      </w:pPr>
      <w:r w:rsidRPr="0054653C">
        <w:rPr>
          <w:rFonts w:ascii="Times New Roman" w:hAnsi="Times New Roman" w:cs="Times New Roman"/>
          <w:sz w:val="24"/>
          <w:szCs w:val="24"/>
        </w:rPr>
        <w:t>Záruky</w:t>
      </w: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 xml:space="preserve">Poskytovateľ licencie zaručuje, že softwarový produkt </w:t>
      </w:r>
      <w:r>
        <w:rPr>
          <w:rFonts w:ascii="Times New Roman" w:hAnsi="Times New Roman"/>
          <w:sz w:val="24"/>
          <w:szCs w:val="24"/>
        </w:rPr>
        <w:t>.</w:t>
      </w:r>
      <w:r w:rsidRPr="004D3D9A">
        <w:rPr>
          <w:rFonts w:ascii="Times New Roman" w:hAnsi="Times New Roman"/>
          <w:sz w:val="24"/>
          <w:szCs w:val="24"/>
          <w:highlight w:val="lightGray"/>
        </w:rPr>
        <w:t>..................................</w:t>
      </w:r>
      <w:r w:rsidRPr="0054653C">
        <w:rPr>
          <w:rFonts w:ascii="Times New Roman" w:hAnsi="Times New Roman"/>
          <w:sz w:val="24"/>
          <w:szCs w:val="24"/>
        </w:rPr>
        <w:t xml:space="preserve"> spĺňa všetky v súčasnosti platné legislatívne predpisy a nariadenia v SR.</w:t>
      </w:r>
    </w:p>
    <w:p w:rsidR="00BE116E" w:rsidRDefault="00BE116E" w:rsidP="00BE116E">
      <w:pPr>
        <w:jc w:val="both"/>
        <w:rPr>
          <w:rFonts w:ascii="Times New Roman" w:hAnsi="Times New Roman"/>
          <w:sz w:val="24"/>
          <w:szCs w:val="24"/>
        </w:rPr>
      </w:pPr>
      <w:r w:rsidRPr="0054653C">
        <w:rPr>
          <w:rFonts w:ascii="Times New Roman" w:hAnsi="Times New Roman"/>
          <w:sz w:val="24"/>
          <w:szCs w:val="24"/>
        </w:rPr>
        <w:t xml:space="preserve">Poskytovateľ licencie zaručuje, že najnovšie verzie </w:t>
      </w:r>
      <w:r w:rsidRPr="004D3D9A">
        <w:rPr>
          <w:rFonts w:ascii="Times New Roman" w:hAnsi="Times New Roman"/>
          <w:sz w:val="24"/>
          <w:szCs w:val="24"/>
          <w:highlight w:val="lightGray"/>
        </w:rPr>
        <w:t>..................................</w:t>
      </w:r>
      <w:r>
        <w:rPr>
          <w:rFonts w:ascii="Times New Roman" w:hAnsi="Times New Roman"/>
          <w:sz w:val="24"/>
          <w:szCs w:val="24"/>
        </w:rPr>
        <w:t>budú spĺň</w:t>
      </w:r>
      <w:r w:rsidRPr="0054653C">
        <w:rPr>
          <w:rFonts w:ascii="Times New Roman" w:hAnsi="Times New Roman"/>
          <w:sz w:val="24"/>
          <w:szCs w:val="24"/>
        </w:rPr>
        <w:t>ať prípadné legislatívne zmeny na území SR.</w:t>
      </w:r>
    </w:p>
    <w:p w:rsidR="00BE116E" w:rsidRPr="0054653C" w:rsidRDefault="00BE116E" w:rsidP="00BE116E">
      <w:pPr>
        <w:jc w:val="both"/>
        <w:rPr>
          <w:rFonts w:ascii="Times New Roman" w:hAnsi="Times New Roman"/>
          <w:sz w:val="24"/>
          <w:szCs w:val="24"/>
        </w:rPr>
      </w:pPr>
    </w:p>
    <w:p w:rsidR="00BE116E" w:rsidRDefault="00BE116E" w:rsidP="00BE116E">
      <w:pPr>
        <w:jc w:val="both"/>
        <w:rPr>
          <w:rFonts w:ascii="Times New Roman" w:hAnsi="Times New Roman"/>
          <w:sz w:val="24"/>
          <w:szCs w:val="24"/>
        </w:rPr>
      </w:pPr>
      <w:r w:rsidRPr="0054653C">
        <w:rPr>
          <w:rFonts w:ascii="Times New Roman" w:hAnsi="Times New Roman"/>
          <w:sz w:val="24"/>
          <w:szCs w:val="24"/>
        </w:rPr>
        <w:t xml:space="preserve">Užívateľ licencie je uzrozumený s tým, že vzhľadom na zvláštnu povahu softwarových produktov a na dosiahnutý stupeň technického rozvoja nie je v súčasnosti možné vylúčiť výskyt prípadných skrytých </w:t>
      </w:r>
      <w:proofErr w:type="spellStart"/>
      <w:r w:rsidRPr="0054653C">
        <w:rPr>
          <w:rFonts w:ascii="Times New Roman" w:hAnsi="Times New Roman"/>
          <w:sz w:val="24"/>
          <w:szCs w:val="24"/>
        </w:rPr>
        <w:t>závad</w:t>
      </w:r>
      <w:proofErr w:type="spellEnd"/>
      <w:r w:rsidRPr="0054653C">
        <w:rPr>
          <w:rFonts w:ascii="Times New Roman" w:hAnsi="Times New Roman"/>
          <w:sz w:val="24"/>
          <w:szCs w:val="24"/>
        </w:rPr>
        <w:t xml:space="preserve">. Užívateľ licencie prípadnú skrytú </w:t>
      </w:r>
      <w:proofErr w:type="spellStart"/>
      <w:r w:rsidRPr="0054653C">
        <w:rPr>
          <w:rFonts w:ascii="Times New Roman" w:hAnsi="Times New Roman"/>
          <w:sz w:val="24"/>
          <w:szCs w:val="24"/>
        </w:rPr>
        <w:t>závadu</w:t>
      </w:r>
      <w:proofErr w:type="spellEnd"/>
      <w:r w:rsidRPr="0054653C">
        <w:rPr>
          <w:rFonts w:ascii="Times New Roman" w:hAnsi="Times New Roman"/>
          <w:sz w:val="24"/>
          <w:szCs w:val="24"/>
        </w:rPr>
        <w:t xml:space="preserve"> písomne vyšpecifikuje, informuje o nej poskytovateľa licencie a ten ju bezodkladne do 48 hodín preverí a bezplatne odstráni.</w:t>
      </w:r>
    </w:p>
    <w:p w:rsidR="00BE116E" w:rsidRPr="0054653C" w:rsidRDefault="00BE116E" w:rsidP="00BE116E">
      <w:pPr>
        <w:jc w:val="both"/>
        <w:rPr>
          <w:rFonts w:ascii="Times New Roman" w:hAnsi="Times New Roman"/>
          <w:sz w:val="24"/>
          <w:szCs w:val="24"/>
        </w:rPr>
      </w:pP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 xml:space="preserve">Ak poskytovateľ licencie neodstráni skrytú </w:t>
      </w:r>
      <w:proofErr w:type="spellStart"/>
      <w:r w:rsidRPr="0054653C">
        <w:rPr>
          <w:rFonts w:ascii="Times New Roman" w:hAnsi="Times New Roman"/>
          <w:sz w:val="24"/>
          <w:szCs w:val="24"/>
        </w:rPr>
        <w:t>závadu</w:t>
      </w:r>
      <w:proofErr w:type="spellEnd"/>
      <w:r w:rsidRPr="0054653C">
        <w:rPr>
          <w:rFonts w:ascii="Times New Roman" w:hAnsi="Times New Roman"/>
          <w:sz w:val="24"/>
          <w:szCs w:val="24"/>
        </w:rPr>
        <w:t xml:space="preserve"> ani v lehote uvedenej v čl. 5.2. tejto zmluvy užívateľ licencie má nárok na náhradu škody, ktorá vznikla nefunkčnosťou softwarového produktu </w:t>
      </w:r>
      <w:r w:rsidRPr="004D3D9A">
        <w:rPr>
          <w:rFonts w:ascii="Times New Roman" w:hAnsi="Times New Roman"/>
          <w:sz w:val="24"/>
          <w:szCs w:val="24"/>
          <w:highlight w:val="lightGray"/>
        </w:rPr>
        <w:t>..................................</w:t>
      </w:r>
      <w:r>
        <w:rPr>
          <w:rFonts w:ascii="Times New Roman" w:hAnsi="Times New Roman"/>
          <w:sz w:val="24"/>
          <w:szCs w:val="24"/>
        </w:rPr>
        <w:t xml:space="preserve"> </w:t>
      </w:r>
      <w:r w:rsidRPr="0054653C">
        <w:rPr>
          <w:rFonts w:ascii="Times New Roman" w:hAnsi="Times New Roman"/>
          <w:sz w:val="24"/>
          <w:szCs w:val="24"/>
        </w:rPr>
        <w:t>.</w:t>
      </w:r>
    </w:p>
    <w:p w:rsidR="00BE116E" w:rsidRPr="0054653C" w:rsidRDefault="00BE116E" w:rsidP="00BE116E">
      <w:pPr>
        <w:pStyle w:val="Nadpis1"/>
        <w:jc w:val="both"/>
        <w:rPr>
          <w:rFonts w:ascii="Times New Roman" w:hAnsi="Times New Roman" w:cs="Times New Roman"/>
          <w:sz w:val="24"/>
          <w:szCs w:val="24"/>
        </w:rPr>
      </w:pPr>
      <w:r w:rsidRPr="0054653C">
        <w:rPr>
          <w:rFonts w:ascii="Times New Roman" w:hAnsi="Times New Roman" w:cs="Times New Roman"/>
          <w:sz w:val="24"/>
          <w:szCs w:val="24"/>
        </w:rPr>
        <w:t>Záverečné ustanovenia</w:t>
      </w:r>
    </w:p>
    <w:p w:rsidR="00BE116E" w:rsidRDefault="00BE116E" w:rsidP="00BE116E">
      <w:pPr>
        <w:jc w:val="both"/>
        <w:rPr>
          <w:rFonts w:ascii="Times New Roman" w:hAnsi="Times New Roman"/>
          <w:sz w:val="24"/>
          <w:szCs w:val="24"/>
        </w:rPr>
      </w:pPr>
      <w:r w:rsidRPr="0054653C">
        <w:rPr>
          <w:rFonts w:ascii="Times New Roman" w:hAnsi="Times New Roman"/>
          <w:sz w:val="24"/>
          <w:szCs w:val="24"/>
        </w:rPr>
        <w:t xml:space="preserve">Táto zmluva sa uzatvára na </w:t>
      </w:r>
      <w:r w:rsidRPr="0054653C">
        <w:rPr>
          <w:rFonts w:ascii="Times New Roman" w:hAnsi="Times New Roman"/>
          <w:color w:val="000000"/>
          <w:sz w:val="24"/>
          <w:szCs w:val="24"/>
        </w:rPr>
        <w:t>dobu neurčitú</w:t>
      </w:r>
      <w:r w:rsidRPr="0054653C">
        <w:rPr>
          <w:rFonts w:ascii="Times New Roman" w:hAnsi="Times New Roman"/>
          <w:b/>
          <w:color w:val="0070C0"/>
          <w:sz w:val="24"/>
          <w:szCs w:val="24"/>
        </w:rPr>
        <w:t xml:space="preserve"> </w:t>
      </w:r>
      <w:r w:rsidRPr="0054653C">
        <w:rPr>
          <w:rFonts w:ascii="Times New Roman" w:hAnsi="Times New Roman"/>
          <w:sz w:val="24"/>
          <w:szCs w:val="24"/>
        </w:rPr>
        <w:t>a je platná aj pre prípadných právnych nástupcov užívateľa licencie so súhlasom poskytovateľa licencie.</w:t>
      </w:r>
    </w:p>
    <w:p w:rsidR="00BE116E" w:rsidRPr="0054653C" w:rsidRDefault="00BE116E" w:rsidP="00BE116E">
      <w:pPr>
        <w:jc w:val="both"/>
        <w:rPr>
          <w:rFonts w:ascii="Times New Roman" w:hAnsi="Times New Roman"/>
          <w:sz w:val="24"/>
          <w:szCs w:val="24"/>
        </w:rPr>
      </w:pPr>
    </w:p>
    <w:p w:rsidR="00BE116E" w:rsidRDefault="00BE116E" w:rsidP="00BE116E">
      <w:pPr>
        <w:jc w:val="both"/>
        <w:rPr>
          <w:rFonts w:ascii="Times New Roman" w:hAnsi="Times New Roman"/>
          <w:sz w:val="24"/>
          <w:szCs w:val="24"/>
        </w:rPr>
      </w:pPr>
      <w:r w:rsidRPr="0054653C">
        <w:rPr>
          <w:rFonts w:ascii="Times New Roman" w:hAnsi="Times New Roman"/>
          <w:sz w:val="24"/>
          <w:szCs w:val="24"/>
        </w:rPr>
        <w:t>Pokiaľ sa zistí, že akékoľvek ustanovenie tejto zmluvy je neplatné, nezákonné alebo nevymáhateľné, platnosť a vymáhateľnosť ostávajúcich ustanovení nebude týmto dotknutá.</w:t>
      </w:r>
    </w:p>
    <w:p w:rsidR="00BE116E" w:rsidRPr="0054653C" w:rsidRDefault="00BE116E" w:rsidP="00BE116E">
      <w:pPr>
        <w:jc w:val="both"/>
        <w:rPr>
          <w:rFonts w:ascii="Times New Roman" w:hAnsi="Times New Roman"/>
          <w:sz w:val="24"/>
          <w:szCs w:val="24"/>
        </w:rPr>
      </w:pPr>
    </w:p>
    <w:p w:rsidR="00BE116E" w:rsidRDefault="00BE116E" w:rsidP="00BE116E">
      <w:pPr>
        <w:jc w:val="both"/>
        <w:rPr>
          <w:rFonts w:ascii="Times New Roman" w:hAnsi="Times New Roman"/>
          <w:color w:val="000000"/>
          <w:sz w:val="24"/>
          <w:szCs w:val="24"/>
        </w:rPr>
      </w:pPr>
      <w:r w:rsidRPr="0054653C">
        <w:rPr>
          <w:rFonts w:ascii="Times New Roman" w:hAnsi="Times New Roman"/>
          <w:sz w:val="24"/>
          <w:szCs w:val="24"/>
        </w:rPr>
        <w:t xml:space="preserve">Podmienky tejto licenčnej zmluvy sú záväzné vo veci použitia produktu </w:t>
      </w:r>
      <w:r w:rsidRPr="004D3D9A">
        <w:rPr>
          <w:rFonts w:ascii="Times New Roman" w:hAnsi="Times New Roman"/>
          <w:sz w:val="24"/>
          <w:szCs w:val="24"/>
          <w:highlight w:val="lightGray"/>
        </w:rPr>
        <w:t>...................................</w:t>
      </w:r>
      <w:r w:rsidRPr="0054653C">
        <w:rPr>
          <w:rFonts w:ascii="Times New Roman" w:hAnsi="Times New Roman"/>
          <w:sz w:val="24"/>
          <w:szCs w:val="24"/>
        </w:rPr>
        <w:t xml:space="preserve"> pre užívateľa licencie počnúc dňom vzniku práva na používanie produktu </w:t>
      </w:r>
      <w:r w:rsidRPr="004D3D9A">
        <w:rPr>
          <w:rFonts w:ascii="Times New Roman" w:hAnsi="Times New Roman"/>
          <w:sz w:val="24"/>
          <w:szCs w:val="24"/>
          <w:highlight w:val="lightGray"/>
        </w:rPr>
        <w:t>...............................</w:t>
      </w:r>
      <w:r w:rsidRPr="0054653C">
        <w:rPr>
          <w:rFonts w:ascii="Times New Roman" w:hAnsi="Times New Roman"/>
          <w:sz w:val="24"/>
          <w:szCs w:val="24"/>
        </w:rPr>
        <w:t xml:space="preserve"> a ich záväznosť pre užívateľa trvá po celý čas trvania práva používať produkt </w:t>
      </w:r>
      <w:r w:rsidRPr="004D3D9A">
        <w:rPr>
          <w:rFonts w:ascii="Times New Roman" w:hAnsi="Times New Roman"/>
          <w:sz w:val="24"/>
          <w:szCs w:val="24"/>
          <w:highlight w:val="lightGray"/>
        </w:rPr>
        <w:t>..............................</w:t>
      </w:r>
      <w:r w:rsidRPr="0054653C">
        <w:rPr>
          <w:rFonts w:ascii="Times New Roman" w:hAnsi="Times New Roman"/>
          <w:sz w:val="24"/>
          <w:szCs w:val="24"/>
        </w:rPr>
        <w:t xml:space="preserve"> </w:t>
      </w:r>
      <w:r w:rsidRPr="0054653C">
        <w:rPr>
          <w:rFonts w:ascii="Times New Roman" w:hAnsi="Times New Roman"/>
          <w:color w:val="000000"/>
          <w:sz w:val="24"/>
          <w:szCs w:val="24"/>
        </w:rPr>
        <w:t>Právo užívať licenciu má užívateľ licencie aj v prípade zániku poskytovateľa licencie.</w:t>
      </w:r>
    </w:p>
    <w:p w:rsidR="00BE116E" w:rsidRPr="0054653C" w:rsidRDefault="00BE116E" w:rsidP="00BE116E">
      <w:pPr>
        <w:jc w:val="both"/>
        <w:rPr>
          <w:rFonts w:ascii="Times New Roman" w:hAnsi="Times New Roman"/>
          <w:color w:val="FF0000"/>
          <w:sz w:val="24"/>
          <w:szCs w:val="24"/>
        </w:rPr>
      </w:pPr>
    </w:p>
    <w:p w:rsidR="00BE116E" w:rsidRPr="0054653C" w:rsidRDefault="00BE116E" w:rsidP="00BE116E">
      <w:pPr>
        <w:jc w:val="both"/>
        <w:rPr>
          <w:rFonts w:ascii="Times New Roman" w:hAnsi="Times New Roman"/>
          <w:sz w:val="24"/>
          <w:szCs w:val="24"/>
        </w:rPr>
      </w:pPr>
      <w:r w:rsidRPr="0054653C">
        <w:rPr>
          <w:rFonts w:ascii="Times New Roman" w:hAnsi="Times New Roman"/>
          <w:sz w:val="24"/>
          <w:szCs w:val="24"/>
        </w:rPr>
        <w:t>V prípade závažného porušenia hore uvedených povinností užívateľom zaniká užív</w:t>
      </w:r>
      <w:r>
        <w:rPr>
          <w:rFonts w:ascii="Times New Roman" w:hAnsi="Times New Roman"/>
          <w:sz w:val="24"/>
          <w:szCs w:val="24"/>
        </w:rPr>
        <w:t xml:space="preserve">ateľovi právo používať produkt </w:t>
      </w:r>
      <w:r w:rsidRPr="004D3D9A">
        <w:rPr>
          <w:rFonts w:ascii="Times New Roman" w:hAnsi="Times New Roman"/>
          <w:sz w:val="24"/>
          <w:szCs w:val="24"/>
          <w:highlight w:val="lightGray"/>
        </w:rPr>
        <w:t>..........................,</w:t>
      </w:r>
      <w:r w:rsidRPr="0054653C">
        <w:rPr>
          <w:rFonts w:ascii="Times New Roman" w:hAnsi="Times New Roman"/>
          <w:sz w:val="24"/>
          <w:szCs w:val="24"/>
        </w:rPr>
        <w:t xml:space="preserve"> pričom právo na náhradu vzniknutej škody poskytovateľovi licencie nie je zánikom práva na používanie produktu </w:t>
      </w:r>
      <w:r w:rsidRPr="004D3D9A">
        <w:rPr>
          <w:rFonts w:ascii="Times New Roman" w:hAnsi="Times New Roman"/>
          <w:sz w:val="24"/>
          <w:szCs w:val="24"/>
          <w:highlight w:val="lightGray"/>
        </w:rPr>
        <w:t>...........................</w:t>
      </w:r>
      <w:r w:rsidRPr="0054653C">
        <w:rPr>
          <w:rFonts w:ascii="Times New Roman" w:hAnsi="Times New Roman"/>
          <w:sz w:val="24"/>
          <w:szCs w:val="24"/>
        </w:rPr>
        <w:t xml:space="preserve"> dotknuté.</w:t>
      </w:r>
    </w:p>
    <w:p w:rsidR="00BE116E" w:rsidRPr="0054653C" w:rsidRDefault="00BE116E" w:rsidP="00BE116E">
      <w:pPr>
        <w:jc w:val="both"/>
        <w:rPr>
          <w:rFonts w:ascii="Times New Roman" w:hAnsi="Times New Roman"/>
          <w:sz w:val="24"/>
          <w:szCs w:val="24"/>
        </w:rPr>
      </w:pPr>
    </w:p>
    <w:p w:rsidR="00BE116E" w:rsidRPr="0054653C" w:rsidRDefault="00BE116E" w:rsidP="00BE116E">
      <w:pPr>
        <w:pStyle w:val="Pta"/>
        <w:tabs>
          <w:tab w:val="clear" w:pos="4536"/>
          <w:tab w:val="clear" w:pos="9072"/>
        </w:tabs>
        <w:jc w:val="both"/>
        <w:rPr>
          <w:rFonts w:ascii="Times New Roman" w:hAnsi="Times New Roman"/>
          <w:sz w:val="24"/>
        </w:rPr>
      </w:pPr>
      <w:r w:rsidRPr="0054653C">
        <w:rPr>
          <w:rFonts w:ascii="Times New Roman" w:hAnsi="Times New Roman"/>
          <w:sz w:val="24"/>
        </w:rPr>
        <w:t>Dňa:  .......................................</w:t>
      </w:r>
    </w:p>
    <w:p w:rsidR="00BE116E" w:rsidRDefault="00BE116E" w:rsidP="00BE116E">
      <w:pPr>
        <w:jc w:val="both"/>
        <w:rPr>
          <w:rFonts w:ascii="Times New Roman" w:hAnsi="Times New Roman"/>
          <w:sz w:val="24"/>
          <w:szCs w:val="24"/>
        </w:rPr>
      </w:pPr>
    </w:p>
    <w:p w:rsidR="004D3D9A" w:rsidRDefault="004D3D9A" w:rsidP="00BE116E">
      <w:pPr>
        <w:jc w:val="both"/>
        <w:rPr>
          <w:rFonts w:ascii="Times New Roman" w:hAnsi="Times New Roman"/>
          <w:sz w:val="24"/>
          <w:szCs w:val="24"/>
        </w:rPr>
      </w:pPr>
    </w:p>
    <w:p w:rsidR="004D3D9A" w:rsidRPr="0054653C" w:rsidRDefault="004D3D9A" w:rsidP="00BE116E">
      <w:pPr>
        <w:jc w:val="both"/>
        <w:rPr>
          <w:rFonts w:ascii="Times New Roman" w:hAnsi="Times New Roman"/>
          <w:sz w:val="24"/>
          <w:szCs w:val="24"/>
        </w:rPr>
      </w:pPr>
    </w:p>
    <w:p w:rsidR="00BE116E" w:rsidRPr="0054653C" w:rsidRDefault="00BE116E" w:rsidP="00BE116E">
      <w:pPr>
        <w:jc w:val="both"/>
        <w:rPr>
          <w:rFonts w:ascii="Times New Roman" w:hAnsi="Times New Roman"/>
          <w:sz w:val="24"/>
          <w:szCs w:val="24"/>
        </w:rPr>
      </w:pPr>
      <w:r>
        <w:rPr>
          <w:rFonts w:ascii="Times New Roman" w:hAnsi="Times New Roman"/>
          <w:sz w:val="24"/>
          <w:szCs w:val="24"/>
        </w:rPr>
        <w:t>________________________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54653C">
        <w:rPr>
          <w:rFonts w:ascii="Times New Roman" w:hAnsi="Times New Roman"/>
          <w:sz w:val="24"/>
          <w:szCs w:val="24"/>
        </w:rPr>
        <w:t>______________________</w:t>
      </w:r>
    </w:p>
    <w:p w:rsidR="00BE116E" w:rsidRDefault="00BE116E" w:rsidP="00BE116E">
      <w:pPr>
        <w:jc w:val="both"/>
        <w:rPr>
          <w:rFonts w:ascii="Times New Roman" w:hAnsi="Times New Roman"/>
          <w:sz w:val="24"/>
          <w:szCs w:val="24"/>
        </w:rPr>
      </w:pPr>
      <w:r w:rsidRPr="0054653C">
        <w:rPr>
          <w:rFonts w:ascii="Times New Roman" w:hAnsi="Times New Roman"/>
          <w:sz w:val="24"/>
          <w:szCs w:val="24"/>
        </w:rPr>
        <w:t>užívateľ licencie</w:t>
      </w:r>
      <w:r w:rsidRPr="0054653C">
        <w:rPr>
          <w:rFonts w:ascii="Times New Roman" w:hAnsi="Times New Roman"/>
          <w:sz w:val="24"/>
          <w:szCs w:val="24"/>
        </w:rPr>
        <w:tab/>
      </w:r>
      <w:r w:rsidRPr="0054653C">
        <w:rPr>
          <w:rFonts w:ascii="Times New Roman" w:hAnsi="Times New Roman"/>
          <w:sz w:val="24"/>
          <w:szCs w:val="24"/>
        </w:rPr>
        <w:tab/>
      </w:r>
      <w:r w:rsidRPr="0054653C">
        <w:rPr>
          <w:rFonts w:ascii="Times New Roman" w:hAnsi="Times New Roman"/>
          <w:sz w:val="24"/>
          <w:szCs w:val="24"/>
        </w:rPr>
        <w:tab/>
      </w:r>
      <w:r w:rsidRPr="0054653C">
        <w:rPr>
          <w:rFonts w:ascii="Times New Roman" w:hAnsi="Times New Roman"/>
          <w:sz w:val="24"/>
          <w:szCs w:val="24"/>
        </w:rPr>
        <w:tab/>
      </w:r>
      <w:r w:rsidRPr="0054653C">
        <w:rPr>
          <w:rFonts w:ascii="Times New Roman" w:hAnsi="Times New Roman"/>
          <w:sz w:val="24"/>
          <w:szCs w:val="24"/>
        </w:rPr>
        <w:tab/>
        <w:t xml:space="preserve">     poskytovateľ licencie</w:t>
      </w:r>
    </w:p>
    <w:p w:rsidR="00BE116E" w:rsidRDefault="00BE116E" w:rsidP="00BE116E"/>
    <w:p w:rsidR="003A4CA4" w:rsidRDefault="003A4CA4">
      <w:bookmarkStart w:id="2" w:name="_GoBack"/>
      <w:bookmarkEnd w:id="2"/>
    </w:p>
    <w:sectPr w:rsidR="003A4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930AA14"/>
    <w:lvl w:ilvl="0">
      <w:start w:val="1"/>
      <w:numFmt w:val="decimal"/>
      <w:lvlText w:val="%1."/>
      <w:lvlJc w:val="left"/>
      <w:pPr>
        <w:ind w:left="0" w:firstLine="0"/>
      </w:pPr>
      <w:rPr>
        <w:rFonts w:hint="default"/>
      </w:rPr>
    </w:lvl>
    <w:lvl w:ilvl="1">
      <w:start w:val="1"/>
      <w:numFmt w:val="decimal"/>
      <w:lvlText w:val="%1.%2"/>
      <w:lvlJc w:val="left"/>
      <w:pPr>
        <w:ind w:left="638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7167A43"/>
    <w:multiLevelType w:val="hybridMultilevel"/>
    <w:tmpl w:val="11264036"/>
    <w:lvl w:ilvl="0" w:tplc="041B000F">
      <w:start w:val="1"/>
      <w:numFmt w:val="decimal"/>
      <w:lvlText w:val="%1."/>
      <w:lvlJc w:val="left"/>
      <w:pPr>
        <w:ind w:left="360" w:hanging="360"/>
      </w:pPr>
      <w:rPr>
        <w:rFonts w:cs="Times New Roman" w:hint="default"/>
      </w:rPr>
    </w:lvl>
    <w:lvl w:ilvl="1" w:tplc="041B0019" w:tentative="1">
      <w:start w:val="1"/>
      <w:numFmt w:val="lowerLetter"/>
      <w:lvlText w:val="%2."/>
      <w:lvlJc w:val="left"/>
      <w:pPr>
        <w:ind w:left="-3097" w:hanging="360"/>
      </w:pPr>
      <w:rPr>
        <w:rFonts w:cs="Times New Roman"/>
      </w:rPr>
    </w:lvl>
    <w:lvl w:ilvl="2" w:tplc="041B001B" w:tentative="1">
      <w:start w:val="1"/>
      <w:numFmt w:val="lowerRoman"/>
      <w:lvlText w:val="%3."/>
      <w:lvlJc w:val="right"/>
      <w:pPr>
        <w:ind w:left="-2377" w:hanging="180"/>
      </w:pPr>
      <w:rPr>
        <w:rFonts w:cs="Times New Roman"/>
      </w:rPr>
    </w:lvl>
    <w:lvl w:ilvl="3" w:tplc="041B000F" w:tentative="1">
      <w:start w:val="1"/>
      <w:numFmt w:val="decimal"/>
      <w:lvlText w:val="%4."/>
      <w:lvlJc w:val="left"/>
      <w:pPr>
        <w:ind w:left="-1657" w:hanging="360"/>
      </w:pPr>
      <w:rPr>
        <w:rFonts w:cs="Times New Roman"/>
      </w:rPr>
    </w:lvl>
    <w:lvl w:ilvl="4" w:tplc="041B0019" w:tentative="1">
      <w:start w:val="1"/>
      <w:numFmt w:val="lowerLetter"/>
      <w:lvlText w:val="%5."/>
      <w:lvlJc w:val="left"/>
      <w:pPr>
        <w:ind w:left="-937" w:hanging="360"/>
      </w:pPr>
      <w:rPr>
        <w:rFonts w:cs="Times New Roman"/>
      </w:rPr>
    </w:lvl>
    <w:lvl w:ilvl="5" w:tplc="041B001B" w:tentative="1">
      <w:start w:val="1"/>
      <w:numFmt w:val="lowerRoman"/>
      <w:lvlText w:val="%6."/>
      <w:lvlJc w:val="right"/>
      <w:pPr>
        <w:ind w:left="-217" w:hanging="180"/>
      </w:pPr>
      <w:rPr>
        <w:rFonts w:cs="Times New Roman"/>
      </w:rPr>
    </w:lvl>
    <w:lvl w:ilvl="6" w:tplc="041B000F" w:tentative="1">
      <w:start w:val="1"/>
      <w:numFmt w:val="decimal"/>
      <w:lvlText w:val="%7."/>
      <w:lvlJc w:val="left"/>
      <w:pPr>
        <w:ind w:left="503" w:hanging="360"/>
      </w:pPr>
      <w:rPr>
        <w:rFonts w:cs="Times New Roman"/>
      </w:rPr>
    </w:lvl>
    <w:lvl w:ilvl="7" w:tplc="041B0019" w:tentative="1">
      <w:start w:val="1"/>
      <w:numFmt w:val="lowerLetter"/>
      <w:lvlText w:val="%8."/>
      <w:lvlJc w:val="left"/>
      <w:pPr>
        <w:ind w:left="1223" w:hanging="360"/>
      </w:pPr>
      <w:rPr>
        <w:rFonts w:cs="Times New Roman"/>
      </w:rPr>
    </w:lvl>
    <w:lvl w:ilvl="8" w:tplc="041B001B" w:tentative="1">
      <w:start w:val="1"/>
      <w:numFmt w:val="lowerRoman"/>
      <w:lvlText w:val="%9."/>
      <w:lvlJc w:val="right"/>
      <w:pPr>
        <w:ind w:left="1943" w:hanging="180"/>
      </w:pPr>
      <w:rPr>
        <w:rFonts w:cs="Times New Roman"/>
      </w:rPr>
    </w:lvl>
  </w:abstractNum>
  <w:abstractNum w:abstractNumId="2">
    <w:nsid w:val="261076BB"/>
    <w:multiLevelType w:val="hybridMultilevel"/>
    <w:tmpl w:val="23C835E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3F124E00"/>
    <w:multiLevelType w:val="hybridMultilevel"/>
    <w:tmpl w:val="0E146E0C"/>
    <w:lvl w:ilvl="0" w:tplc="06BA5BF4">
      <w:start w:val="1"/>
      <w:numFmt w:val="lowerLetter"/>
      <w:lvlText w:val="%1)"/>
      <w:lvlJc w:val="left"/>
      <w:pPr>
        <w:ind w:left="780" w:hanging="360"/>
      </w:pPr>
      <w:rPr>
        <w:rFonts w:hint="default"/>
      </w:rPr>
    </w:lvl>
    <w:lvl w:ilvl="1" w:tplc="04050019" w:tentative="1">
      <w:start w:val="1"/>
      <w:numFmt w:val="lowerLetter"/>
      <w:lvlText w:val="%2."/>
      <w:lvlJc w:val="left"/>
      <w:pPr>
        <w:ind w:left="1500" w:hanging="360"/>
      </w:pPr>
    </w:lvl>
    <w:lvl w:ilvl="2" w:tplc="0405001B" w:tentative="1">
      <w:start w:val="1"/>
      <w:numFmt w:val="lowerRoman"/>
      <w:lvlText w:val="%3."/>
      <w:lvlJc w:val="right"/>
      <w:pPr>
        <w:ind w:left="2220" w:hanging="180"/>
      </w:pPr>
    </w:lvl>
    <w:lvl w:ilvl="3" w:tplc="0405000F" w:tentative="1">
      <w:start w:val="1"/>
      <w:numFmt w:val="decimal"/>
      <w:lvlText w:val="%4."/>
      <w:lvlJc w:val="left"/>
      <w:pPr>
        <w:ind w:left="2940" w:hanging="360"/>
      </w:pPr>
    </w:lvl>
    <w:lvl w:ilvl="4" w:tplc="04050019" w:tentative="1">
      <w:start w:val="1"/>
      <w:numFmt w:val="lowerLetter"/>
      <w:lvlText w:val="%5."/>
      <w:lvlJc w:val="left"/>
      <w:pPr>
        <w:ind w:left="3660" w:hanging="360"/>
      </w:pPr>
    </w:lvl>
    <w:lvl w:ilvl="5" w:tplc="0405001B" w:tentative="1">
      <w:start w:val="1"/>
      <w:numFmt w:val="lowerRoman"/>
      <w:lvlText w:val="%6."/>
      <w:lvlJc w:val="right"/>
      <w:pPr>
        <w:ind w:left="4380" w:hanging="180"/>
      </w:pPr>
    </w:lvl>
    <w:lvl w:ilvl="6" w:tplc="0405000F" w:tentative="1">
      <w:start w:val="1"/>
      <w:numFmt w:val="decimal"/>
      <w:lvlText w:val="%7."/>
      <w:lvlJc w:val="left"/>
      <w:pPr>
        <w:ind w:left="5100" w:hanging="360"/>
      </w:pPr>
    </w:lvl>
    <w:lvl w:ilvl="7" w:tplc="04050019" w:tentative="1">
      <w:start w:val="1"/>
      <w:numFmt w:val="lowerLetter"/>
      <w:lvlText w:val="%8."/>
      <w:lvlJc w:val="left"/>
      <w:pPr>
        <w:ind w:left="5820" w:hanging="360"/>
      </w:pPr>
    </w:lvl>
    <w:lvl w:ilvl="8" w:tplc="0405001B" w:tentative="1">
      <w:start w:val="1"/>
      <w:numFmt w:val="lowerRoman"/>
      <w:lvlText w:val="%9."/>
      <w:lvlJc w:val="right"/>
      <w:pPr>
        <w:ind w:left="6540" w:hanging="180"/>
      </w:pPr>
    </w:lvl>
  </w:abstractNum>
  <w:abstractNum w:abstractNumId="4">
    <w:nsid w:val="693603BE"/>
    <w:multiLevelType w:val="hybridMultilevel"/>
    <w:tmpl w:val="44027550"/>
    <w:lvl w:ilvl="0" w:tplc="A83817A2">
      <w:start w:val="1"/>
      <w:numFmt w:val="lowerLetter"/>
      <w:lvlText w:val="%1)"/>
      <w:lvlJc w:val="left"/>
      <w:pPr>
        <w:ind w:left="1068" w:hanging="360"/>
      </w:pPr>
      <w:rPr>
        <w:b w:val="0"/>
      </w:rPr>
    </w:lvl>
    <w:lvl w:ilvl="1" w:tplc="041B0019">
      <w:start w:val="1"/>
      <w:numFmt w:val="lowerLetter"/>
      <w:lvlText w:val="%2."/>
      <w:lvlJc w:val="left"/>
      <w:pPr>
        <w:ind w:left="1788" w:hanging="360"/>
      </w:pPr>
    </w:lvl>
    <w:lvl w:ilvl="2" w:tplc="041B001B">
      <w:start w:val="1"/>
      <w:numFmt w:val="lowerRoman"/>
      <w:lvlText w:val="%3."/>
      <w:lvlJc w:val="right"/>
      <w:pPr>
        <w:ind w:left="1315" w:hanging="180"/>
      </w:pPr>
    </w:lvl>
    <w:lvl w:ilvl="3" w:tplc="F2DC6A6E">
      <w:start w:val="1"/>
      <w:numFmt w:val="lowerLetter"/>
      <w:lvlText w:val="%4)"/>
      <w:lvlJc w:val="left"/>
      <w:pPr>
        <w:ind w:left="360" w:hanging="360"/>
      </w:pPr>
      <w:rPr>
        <w:rFonts w:ascii="Times New Roman" w:eastAsia="Times New Roman" w:hAnsi="Times New Roman" w:cs="Times New Roman" w:hint="default"/>
      </w:rPr>
    </w:lvl>
    <w:lvl w:ilvl="4" w:tplc="041B0019">
      <w:start w:val="1"/>
      <w:numFmt w:val="lowerLetter"/>
      <w:lvlText w:val="%5."/>
      <w:lvlJc w:val="left"/>
      <w:pPr>
        <w:ind w:left="3948" w:hanging="360"/>
      </w:pPr>
    </w:lvl>
    <w:lvl w:ilvl="5" w:tplc="041B001B">
      <w:start w:val="1"/>
      <w:numFmt w:val="lowerRoman"/>
      <w:lvlText w:val="%6."/>
      <w:lvlJc w:val="right"/>
      <w:pPr>
        <w:ind w:left="5993" w:hanging="180"/>
      </w:pPr>
    </w:lvl>
    <w:lvl w:ilvl="6" w:tplc="F780AC90">
      <w:start w:val="1"/>
      <w:numFmt w:val="decimal"/>
      <w:lvlText w:val="%7."/>
      <w:lvlJc w:val="left"/>
      <w:pPr>
        <w:ind w:left="360" w:hanging="360"/>
      </w:pPr>
      <w:rPr>
        <w:b w:val="0"/>
      </w:rPr>
    </w:lvl>
    <w:lvl w:ilvl="7" w:tplc="041B0019">
      <w:start w:val="1"/>
      <w:numFmt w:val="lowerLetter"/>
      <w:lvlText w:val="%8."/>
      <w:lvlJc w:val="left"/>
      <w:pPr>
        <w:ind w:left="6108" w:hanging="360"/>
      </w:pPr>
    </w:lvl>
    <w:lvl w:ilvl="8" w:tplc="041B001B">
      <w:start w:val="1"/>
      <w:numFmt w:val="lowerRoman"/>
      <w:lvlText w:val="%9."/>
      <w:lvlJc w:val="right"/>
      <w:pPr>
        <w:ind w:left="6828" w:hanging="180"/>
      </w:pPr>
    </w:lvl>
  </w:abstractNum>
  <w:num w:numId="1">
    <w:abstractNumId w:val="0"/>
  </w:num>
  <w:num w:numId="2">
    <w:abstractNumId w:val="3"/>
  </w:num>
  <w:num w:numId="3">
    <w:abstractNumId w:val="2"/>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6E"/>
    <w:rsid w:val="001325AA"/>
    <w:rsid w:val="00211D7A"/>
    <w:rsid w:val="002F517F"/>
    <w:rsid w:val="003A4CA4"/>
    <w:rsid w:val="003E17DF"/>
    <w:rsid w:val="003E250C"/>
    <w:rsid w:val="004D3D9A"/>
    <w:rsid w:val="00667724"/>
    <w:rsid w:val="00672416"/>
    <w:rsid w:val="006F47F8"/>
    <w:rsid w:val="007C742B"/>
    <w:rsid w:val="00810B9F"/>
    <w:rsid w:val="00BE116E"/>
    <w:rsid w:val="00C47773"/>
    <w:rsid w:val="00CA0A8B"/>
    <w:rsid w:val="00CC09A6"/>
    <w:rsid w:val="00D811DF"/>
    <w:rsid w:val="00DD2E1C"/>
    <w:rsid w:val="00DF60D3"/>
    <w:rsid w:val="00F21A7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E116E"/>
    <w:pPr>
      <w:tabs>
        <w:tab w:val="left" w:pos="2160"/>
        <w:tab w:val="left" w:pos="2880"/>
        <w:tab w:val="left" w:pos="4500"/>
      </w:tabs>
      <w:spacing w:after="0" w:line="240" w:lineRule="auto"/>
    </w:pPr>
    <w:rPr>
      <w:rFonts w:ascii="Arial" w:eastAsia="Times New Roman" w:hAnsi="Arial" w:cs="Arial"/>
      <w:sz w:val="20"/>
      <w:szCs w:val="20"/>
      <w:lang w:eastAsia="cs-CZ"/>
    </w:rPr>
  </w:style>
  <w:style w:type="paragraph" w:styleId="Nadpis1">
    <w:name w:val="heading 1"/>
    <w:basedOn w:val="Normlny"/>
    <w:next w:val="Normlny"/>
    <w:link w:val="Nadpis1Char"/>
    <w:uiPriority w:val="99"/>
    <w:qFormat/>
    <w:rsid w:val="00BE116E"/>
    <w:pPr>
      <w:keepNext/>
      <w:spacing w:before="240" w:after="60"/>
      <w:outlineLvl w:val="0"/>
    </w:pPr>
    <w:rPr>
      <w:b/>
      <w:bCs/>
      <w:kern w:val="32"/>
      <w:sz w:val="32"/>
      <w:szCs w:val="32"/>
    </w:rPr>
  </w:style>
  <w:style w:type="paragraph" w:styleId="Nadpis2">
    <w:name w:val="heading 2"/>
    <w:basedOn w:val="Normlny"/>
    <w:next w:val="Normlny"/>
    <w:link w:val="Nadpis2Char"/>
    <w:uiPriority w:val="99"/>
    <w:qFormat/>
    <w:rsid w:val="00BE116E"/>
    <w:pPr>
      <w:keepNext/>
      <w:tabs>
        <w:tab w:val="num" w:pos="576"/>
        <w:tab w:val="left" w:pos="1260"/>
      </w:tabs>
      <w:spacing w:before="200"/>
      <w:ind w:left="540"/>
      <w:outlineLvl w:val="1"/>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sid w:val="00BE116E"/>
    <w:rPr>
      <w:rFonts w:ascii="Arial" w:eastAsia="Times New Roman" w:hAnsi="Arial" w:cs="Arial"/>
      <w:b/>
      <w:bCs/>
      <w:kern w:val="32"/>
      <w:sz w:val="32"/>
      <w:szCs w:val="32"/>
      <w:lang w:eastAsia="cs-CZ"/>
    </w:rPr>
  </w:style>
  <w:style w:type="character" w:customStyle="1" w:styleId="Nadpis2Char">
    <w:name w:val="Nadpis 2 Char"/>
    <w:basedOn w:val="Predvolenpsmoodseku"/>
    <w:link w:val="Nadpis2"/>
    <w:uiPriority w:val="99"/>
    <w:rsid w:val="00BE116E"/>
    <w:rPr>
      <w:rFonts w:ascii="Arial" w:eastAsia="Times New Roman" w:hAnsi="Arial" w:cs="Arial"/>
      <w:b/>
      <w:bCs/>
      <w:sz w:val="20"/>
      <w:szCs w:val="20"/>
      <w:lang w:eastAsia="cs-CZ"/>
    </w:rPr>
  </w:style>
  <w:style w:type="paragraph" w:styleId="Zkladntext3">
    <w:name w:val="Body Text 3"/>
    <w:basedOn w:val="Normlny"/>
    <w:link w:val="Zkladntext3Char"/>
    <w:uiPriority w:val="99"/>
    <w:rsid w:val="00BE116E"/>
    <w:pPr>
      <w:tabs>
        <w:tab w:val="clear" w:pos="2160"/>
        <w:tab w:val="clear" w:pos="2880"/>
        <w:tab w:val="clear" w:pos="4500"/>
      </w:tabs>
      <w:jc w:val="center"/>
    </w:pPr>
    <w:rPr>
      <w:noProof/>
      <w:color w:val="FF0000"/>
      <w:lang w:eastAsia="sk-SK"/>
    </w:rPr>
  </w:style>
  <w:style w:type="character" w:customStyle="1" w:styleId="Zkladntext3Char">
    <w:name w:val="Základný text 3 Char"/>
    <w:basedOn w:val="Predvolenpsmoodseku"/>
    <w:link w:val="Zkladntext3"/>
    <w:uiPriority w:val="99"/>
    <w:rsid w:val="00BE116E"/>
    <w:rPr>
      <w:rFonts w:ascii="Arial" w:eastAsia="Times New Roman" w:hAnsi="Arial" w:cs="Arial"/>
      <w:noProof/>
      <w:color w:val="FF0000"/>
      <w:sz w:val="20"/>
      <w:szCs w:val="20"/>
      <w:lang w:eastAsia="sk-SK"/>
    </w:rPr>
  </w:style>
  <w:style w:type="paragraph" w:styleId="Pta">
    <w:name w:val="footer"/>
    <w:basedOn w:val="Normlny"/>
    <w:link w:val="PtaChar1"/>
    <w:rsid w:val="00BE116E"/>
    <w:pPr>
      <w:tabs>
        <w:tab w:val="clear" w:pos="2160"/>
        <w:tab w:val="clear" w:pos="2880"/>
        <w:tab w:val="clear" w:pos="4500"/>
        <w:tab w:val="center" w:pos="4536"/>
        <w:tab w:val="right" w:pos="9072"/>
      </w:tabs>
    </w:pPr>
    <w:rPr>
      <w:noProof/>
      <w:lang w:eastAsia="sk-SK"/>
    </w:rPr>
  </w:style>
  <w:style w:type="character" w:customStyle="1" w:styleId="PtaChar">
    <w:name w:val="Päta Char"/>
    <w:basedOn w:val="Predvolenpsmoodseku"/>
    <w:uiPriority w:val="99"/>
    <w:semiHidden/>
    <w:rsid w:val="00BE116E"/>
    <w:rPr>
      <w:rFonts w:ascii="Arial" w:eastAsia="Times New Roman" w:hAnsi="Arial" w:cs="Arial"/>
      <w:sz w:val="20"/>
      <w:szCs w:val="20"/>
      <w:lang w:eastAsia="cs-CZ"/>
    </w:rPr>
  </w:style>
  <w:style w:type="character" w:customStyle="1" w:styleId="PtaChar1">
    <w:name w:val="Päta Char1"/>
    <w:basedOn w:val="Predvolenpsmoodseku"/>
    <w:link w:val="Pta"/>
    <w:locked/>
    <w:rsid w:val="00BE116E"/>
    <w:rPr>
      <w:rFonts w:ascii="Arial" w:eastAsia="Times New Roman" w:hAnsi="Arial" w:cs="Arial"/>
      <w:noProof/>
      <w:sz w:val="20"/>
      <w:szCs w:val="20"/>
      <w:lang w:eastAsia="sk-SK"/>
    </w:rPr>
  </w:style>
  <w:style w:type="character" w:customStyle="1" w:styleId="apple-converted-space">
    <w:name w:val="apple-converted-space"/>
    <w:basedOn w:val="Predvolenpsmoodseku"/>
    <w:rsid w:val="00BE116E"/>
    <w:rPr>
      <w:rFonts w:cs="Times New Roman"/>
    </w:rPr>
  </w:style>
  <w:style w:type="paragraph" w:styleId="Odsekzoznamu">
    <w:name w:val="List Paragraph"/>
    <w:aliases w:val="body,Odsek zoznamu2,List Paragraph,ODRAZKY PRVA UROVEN"/>
    <w:basedOn w:val="Normlny"/>
    <w:link w:val="OdsekzoznamuChar"/>
    <w:uiPriority w:val="34"/>
    <w:qFormat/>
    <w:rsid w:val="00BE116E"/>
    <w:pPr>
      <w:ind w:left="720"/>
      <w:contextualSpacing/>
    </w:pPr>
  </w:style>
  <w:style w:type="character" w:customStyle="1" w:styleId="OdsekzoznamuChar">
    <w:name w:val="Odsek zoznamu Char"/>
    <w:aliases w:val="body Char,Odsek zoznamu2 Char,List Paragraph Char,ODRAZKY PRVA UROVEN Char"/>
    <w:link w:val="Odsekzoznamu"/>
    <w:uiPriority w:val="34"/>
    <w:qFormat/>
    <w:locked/>
    <w:rsid w:val="00BE116E"/>
    <w:rPr>
      <w:rFonts w:ascii="Arial" w:eastAsia="Times New Roman" w:hAnsi="Arial" w:cs="Arial"/>
      <w:sz w:val="20"/>
      <w:szCs w:val="20"/>
      <w:lang w:eastAsia="cs-CZ"/>
    </w:rPr>
  </w:style>
  <w:style w:type="character" w:styleId="Odkaznakomentr">
    <w:name w:val="annotation reference"/>
    <w:basedOn w:val="Predvolenpsmoodseku"/>
    <w:uiPriority w:val="99"/>
    <w:semiHidden/>
    <w:unhideWhenUsed/>
    <w:rsid w:val="006F47F8"/>
    <w:rPr>
      <w:sz w:val="16"/>
      <w:szCs w:val="16"/>
    </w:rPr>
  </w:style>
  <w:style w:type="paragraph" w:styleId="Textkomentra">
    <w:name w:val="annotation text"/>
    <w:basedOn w:val="Normlny"/>
    <w:link w:val="TextkomentraChar"/>
    <w:uiPriority w:val="99"/>
    <w:semiHidden/>
    <w:unhideWhenUsed/>
    <w:rsid w:val="006F47F8"/>
  </w:style>
  <w:style w:type="character" w:customStyle="1" w:styleId="TextkomentraChar">
    <w:name w:val="Text komentára Char"/>
    <w:basedOn w:val="Predvolenpsmoodseku"/>
    <w:link w:val="Textkomentra"/>
    <w:uiPriority w:val="99"/>
    <w:semiHidden/>
    <w:rsid w:val="006F47F8"/>
    <w:rPr>
      <w:rFonts w:ascii="Arial" w:eastAsia="Times New Roman" w:hAnsi="Arial" w:cs="Arial"/>
      <w:sz w:val="20"/>
      <w:szCs w:val="20"/>
      <w:lang w:eastAsia="cs-CZ"/>
    </w:rPr>
  </w:style>
  <w:style w:type="paragraph" w:styleId="Predmetkomentra">
    <w:name w:val="annotation subject"/>
    <w:basedOn w:val="Textkomentra"/>
    <w:next w:val="Textkomentra"/>
    <w:link w:val="PredmetkomentraChar"/>
    <w:uiPriority w:val="99"/>
    <w:semiHidden/>
    <w:unhideWhenUsed/>
    <w:rsid w:val="006F47F8"/>
    <w:rPr>
      <w:b/>
      <w:bCs/>
    </w:rPr>
  </w:style>
  <w:style w:type="character" w:customStyle="1" w:styleId="PredmetkomentraChar">
    <w:name w:val="Predmet komentára Char"/>
    <w:basedOn w:val="TextkomentraChar"/>
    <w:link w:val="Predmetkomentra"/>
    <w:uiPriority w:val="99"/>
    <w:semiHidden/>
    <w:rsid w:val="006F47F8"/>
    <w:rPr>
      <w:rFonts w:ascii="Arial" w:eastAsia="Times New Roman" w:hAnsi="Arial" w:cs="Arial"/>
      <w:b/>
      <w:bCs/>
      <w:sz w:val="20"/>
      <w:szCs w:val="20"/>
      <w:lang w:eastAsia="cs-CZ"/>
    </w:rPr>
  </w:style>
  <w:style w:type="paragraph" w:styleId="Textbubliny">
    <w:name w:val="Balloon Text"/>
    <w:basedOn w:val="Normlny"/>
    <w:link w:val="TextbublinyChar"/>
    <w:uiPriority w:val="99"/>
    <w:semiHidden/>
    <w:unhideWhenUsed/>
    <w:rsid w:val="006F47F8"/>
    <w:rPr>
      <w:rFonts w:ascii="Tahoma" w:hAnsi="Tahoma" w:cs="Tahoma"/>
      <w:sz w:val="16"/>
      <w:szCs w:val="16"/>
    </w:rPr>
  </w:style>
  <w:style w:type="character" w:customStyle="1" w:styleId="TextbublinyChar">
    <w:name w:val="Text bubliny Char"/>
    <w:basedOn w:val="Predvolenpsmoodseku"/>
    <w:link w:val="Textbubliny"/>
    <w:uiPriority w:val="99"/>
    <w:semiHidden/>
    <w:rsid w:val="006F47F8"/>
    <w:rPr>
      <w:rFonts w:ascii="Tahoma" w:eastAsia="Times New Roman" w:hAnsi="Tahoma" w:cs="Tahoma"/>
      <w:sz w:val="16"/>
      <w:szCs w:val="16"/>
      <w:lang w:eastAsia="cs-CZ"/>
    </w:rPr>
  </w:style>
  <w:style w:type="paragraph" w:styleId="Normlnywebov">
    <w:name w:val="Normal (Web)"/>
    <w:basedOn w:val="Normlny"/>
    <w:unhideWhenUsed/>
    <w:rsid w:val="006F47F8"/>
    <w:pPr>
      <w:tabs>
        <w:tab w:val="clear" w:pos="2160"/>
        <w:tab w:val="clear" w:pos="2880"/>
        <w:tab w:val="clear" w:pos="4500"/>
      </w:tabs>
      <w:spacing w:before="100" w:beforeAutospacing="1" w:after="100" w:afterAutospacing="1"/>
    </w:pPr>
    <w:rPr>
      <w:rFonts w:ascii="Times New Roman" w:hAnsi="Times New Roman" w:cs="Times New Roman"/>
      <w:sz w:val="24"/>
      <w:szCs w:val="24"/>
      <w:lang w:eastAsia="sk-SK"/>
    </w:rPr>
  </w:style>
  <w:style w:type="character" w:customStyle="1" w:styleId="ra">
    <w:name w:val="ra"/>
    <w:basedOn w:val="Predvolenpsmoodseku"/>
    <w:rsid w:val="004D3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E116E"/>
    <w:pPr>
      <w:tabs>
        <w:tab w:val="left" w:pos="2160"/>
        <w:tab w:val="left" w:pos="2880"/>
        <w:tab w:val="left" w:pos="4500"/>
      </w:tabs>
      <w:spacing w:after="0" w:line="240" w:lineRule="auto"/>
    </w:pPr>
    <w:rPr>
      <w:rFonts w:ascii="Arial" w:eastAsia="Times New Roman" w:hAnsi="Arial" w:cs="Arial"/>
      <w:sz w:val="20"/>
      <w:szCs w:val="20"/>
      <w:lang w:eastAsia="cs-CZ"/>
    </w:rPr>
  </w:style>
  <w:style w:type="paragraph" w:styleId="Nadpis1">
    <w:name w:val="heading 1"/>
    <w:basedOn w:val="Normlny"/>
    <w:next w:val="Normlny"/>
    <w:link w:val="Nadpis1Char"/>
    <w:uiPriority w:val="99"/>
    <w:qFormat/>
    <w:rsid w:val="00BE116E"/>
    <w:pPr>
      <w:keepNext/>
      <w:spacing w:before="240" w:after="60"/>
      <w:outlineLvl w:val="0"/>
    </w:pPr>
    <w:rPr>
      <w:b/>
      <w:bCs/>
      <w:kern w:val="32"/>
      <w:sz w:val="32"/>
      <w:szCs w:val="32"/>
    </w:rPr>
  </w:style>
  <w:style w:type="paragraph" w:styleId="Nadpis2">
    <w:name w:val="heading 2"/>
    <w:basedOn w:val="Normlny"/>
    <w:next w:val="Normlny"/>
    <w:link w:val="Nadpis2Char"/>
    <w:uiPriority w:val="99"/>
    <w:qFormat/>
    <w:rsid w:val="00BE116E"/>
    <w:pPr>
      <w:keepNext/>
      <w:tabs>
        <w:tab w:val="num" w:pos="576"/>
        <w:tab w:val="left" w:pos="1260"/>
      </w:tabs>
      <w:spacing w:before="200"/>
      <w:ind w:left="540"/>
      <w:outlineLvl w:val="1"/>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sid w:val="00BE116E"/>
    <w:rPr>
      <w:rFonts w:ascii="Arial" w:eastAsia="Times New Roman" w:hAnsi="Arial" w:cs="Arial"/>
      <w:b/>
      <w:bCs/>
      <w:kern w:val="32"/>
      <w:sz w:val="32"/>
      <w:szCs w:val="32"/>
      <w:lang w:eastAsia="cs-CZ"/>
    </w:rPr>
  </w:style>
  <w:style w:type="character" w:customStyle="1" w:styleId="Nadpis2Char">
    <w:name w:val="Nadpis 2 Char"/>
    <w:basedOn w:val="Predvolenpsmoodseku"/>
    <w:link w:val="Nadpis2"/>
    <w:uiPriority w:val="99"/>
    <w:rsid w:val="00BE116E"/>
    <w:rPr>
      <w:rFonts w:ascii="Arial" w:eastAsia="Times New Roman" w:hAnsi="Arial" w:cs="Arial"/>
      <w:b/>
      <w:bCs/>
      <w:sz w:val="20"/>
      <w:szCs w:val="20"/>
      <w:lang w:eastAsia="cs-CZ"/>
    </w:rPr>
  </w:style>
  <w:style w:type="paragraph" w:styleId="Zkladntext3">
    <w:name w:val="Body Text 3"/>
    <w:basedOn w:val="Normlny"/>
    <w:link w:val="Zkladntext3Char"/>
    <w:uiPriority w:val="99"/>
    <w:rsid w:val="00BE116E"/>
    <w:pPr>
      <w:tabs>
        <w:tab w:val="clear" w:pos="2160"/>
        <w:tab w:val="clear" w:pos="2880"/>
        <w:tab w:val="clear" w:pos="4500"/>
      </w:tabs>
      <w:jc w:val="center"/>
    </w:pPr>
    <w:rPr>
      <w:noProof/>
      <w:color w:val="FF0000"/>
      <w:lang w:eastAsia="sk-SK"/>
    </w:rPr>
  </w:style>
  <w:style w:type="character" w:customStyle="1" w:styleId="Zkladntext3Char">
    <w:name w:val="Základný text 3 Char"/>
    <w:basedOn w:val="Predvolenpsmoodseku"/>
    <w:link w:val="Zkladntext3"/>
    <w:uiPriority w:val="99"/>
    <w:rsid w:val="00BE116E"/>
    <w:rPr>
      <w:rFonts w:ascii="Arial" w:eastAsia="Times New Roman" w:hAnsi="Arial" w:cs="Arial"/>
      <w:noProof/>
      <w:color w:val="FF0000"/>
      <w:sz w:val="20"/>
      <w:szCs w:val="20"/>
      <w:lang w:eastAsia="sk-SK"/>
    </w:rPr>
  </w:style>
  <w:style w:type="paragraph" w:styleId="Pta">
    <w:name w:val="footer"/>
    <w:basedOn w:val="Normlny"/>
    <w:link w:val="PtaChar1"/>
    <w:rsid w:val="00BE116E"/>
    <w:pPr>
      <w:tabs>
        <w:tab w:val="clear" w:pos="2160"/>
        <w:tab w:val="clear" w:pos="2880"/>
        <w:tab w:val="clear" w:pos="4500"/>
        <w:tab w:val="center" w:pos="4536"/>
        <w:tab w:val="right" w:pos="9072"/>
      </w:tabs>
    </w:pPr>
    <w:rPr>
      <w:noProof/>
      <w:lang w:eastAsia="sk-SK"/>
    </w:rPr>
  </w:style>
  <w:style w:type="character" w:customStyle="1" w:styleId="PtaChar">
    <w:name w:val="Päta Char"/>
    <w:basedOn w:val="Predvolenpsmoodseku"/>
    <w:uiPriority w:val="99"/>
    <w:semiHidden/>
    <w:rsid w:val="00BE116E"/>
    <w:rPr>
      <w:rFonts w:ascii="Arial" w:eastAsia="Times New Roman" w:hAnsi="Arial" w:cs="Arial"/>
      <w:sz w:val="20"/>
      <w:szCs w:val="20"/>
      <w:lang w:eastAsia="cs-CZ"/>
    </w:rPr>
  </w:style>
  <w:style w:type="character" w:customStyle="1" w:styleId="PtaChar1">
    <w:name w:val="Päta Char1"/>
    <w:basedOn w:val="Predvolenpsmoodseku"/>
    <w:link w:val="Pta"/>
    <w:locked/>
    <w:rsid w:val="00BE116E"/>
    <w:rPr>
      <w:rFonts w:ascii="Arial" w:eastAsia="Times New Roman" w:hAnsi="Arial" w:cs="Arial"/>
      <w:noProof/>
      <w:sz w:val="20"/>
      <w:szCs w:val="20"/>
      <w:lang w:eastAsia="sk-SK"/>
    </w:rPr>
  </w:style>
  <w:style w:type="character" w:customStyle="1" w:styleId="apple-converted-space">
    <w:name w:val="apple-converted-space"/>
    <w:basedOn w:val="Predvolenpsmoodseku"/>
    <w:rsid w:val="00BE116E"/>
    <w:rPr>
      <w:rFonts w:cs="Times New Roman"/>
    </w:rPr>
  </w:style>
  <w:style w:type="paragraph" w:styleId="Odsekzoznamu">
    <w:name w:val="List Paragraph"/>
    <w:aliases w:val="body,Odsek zoznamu2,List Paragraph,ODRAZKY PRVA UROVEN"/>
    <w:basedOn w:val="Normlny"/>
    <w:link w:val="OdsekzoznamuChar"/>
    <w:uiPriority w:val="34"/>
    <w:qFormat/>
    <w:rsid w:val="00BE116E"/>
    <w:pPr>
      <w:ind w:left="720"/>
      <w:contextualSpacing/>
    </w:pPr>
  </w:style>
  <w:style w:type="character" w:customStyle="1" w:styleId="OdsekzoznamuChar">
    <w:name w:val="Odsek zoznamu Char"/>
    <w:aliases w:val="body Char,Odsek zoznamu2 Char,List Paragraph Char,ODRAZKY PRVA UROVEN Char"/>
    <w:link w:val="Odsekzoznamu"/>
    <w:uiPriority w:val="34"/>
    <w:qFormat/>
    <w:locked/>
    <w:rsid w:val="00BE116E"/>
    <w:rPr>
      <w:rFonts w:ascii="Arial" w:eastAsia="Times New Roman" w:hAnsi="Arial" w:cs="Arial"/>
      <w:sz w:val="20"/>
      <w:szCs w:val="20"/>
      <w:lang w:eastAsia="cs-CZ"/>
    </w:rPr>
  </w:style>
  <w:style w:type="character" w:styleId="Odkaznakomentr">
    <w:name w:val="annotation reference"/>
    <w:basedOn w:val="Predvolenpsmoodseku"/>
    <w:uiPriority w:val="99"/>
    <w:semiHidden/>
    <w:unhideWhenUsed/>
    <w:rsid w:val="006F47F8"/>
    <w:rPr>
      <w:sz w:val="16"/>
      <w:szCs w:val="16"/>
    </w:rPr>
  </w:style>
  <w:style w:type="paragraph" w:styleId="Textkomentra">
    <w:name w:val="annotation text"/>
    <w:basedOn w:val="Normlny"/>
    <w:link w:val="TextkomentraChar"/>
    <w:uiPriority w:val="99"/>
    <w:semiHidden/>
    <w:unhideWhenUsed/>
    <w:rsid w:val="006F47F8"/>
  </w:style>
  <w:style w:type="character" w:customStyle="1" w:styleId="TextkomentraChar">
    <w:name w:val="Text komentára Char"/>
    <w:basedOn w:val="Predvolenpsmoodseku"/>
    <w:link w:val="Textkomentra"/>
    <w:uiPriority w:val="99"/>
    <w:semiHidden/>
    <w:rsid w:val="006F47F8"/>
    <w:rPr>
      <w:rFonts w:ascii="Arial" w:eastAsia="Times New Roman" w:hAnsi="Arial" w:cs="Arial"/>
      <w:sz w:val="20"/>
      <w:szCs w:val="20"/>
      <w:lang w:eastAsia="cs-CZ"/>
    </w:rPr>
  </w:style>
  <w:style w:type="paragraph" w:styleId="Predmetkomentra">
    <w:name w:val="annotation subject"/>
    <w:basedOn w:val="Textkomentra"/>
    <w:next w:val="Textkomentra"/>
    <w:link w:val="PredmetkomentraChar"/>
    <w:uiPriority w:val="99"/>
    <w:semiHidden/>
    <w:unhideWhenUsed/>
    <w:rsid w:val="006F47F8"/>
    <w:rPr>
      <w:b/>
      <w:bCs/>
    </w:rPr>
  </w:style>
  <w:style w:type="character" w:customStyle="1" w:styleId="PredmetkomentraChar">
    <w:name w:val="Predmet komentára Char"/>
    <w:basedOn w:val="TextkomentraChar"/>
    <w:link w:val="Predmetkomentra"/>
    <w:uiPriority w:val="99"/>
    <w:semiHidden/>
    <w:rsid w:val="006F47F8"/>
    <w:rPr>
      <w:rFonts w:ascii="Arial" w:eastAsia="Times New Roman" w:hAnsi="Arial" w:cs="Arial"/>
      <w:b/>
      <w:bCs/>
      <w:sz w:val="20"/>
      <w:szCs w:val="20"/>
      <w:lang w:eastAsia="cs-CZ"/>
    </w:rPr>
  </w:style>
  <w:style w:type="paragraph" w:styleId="Textbubliny">
    <w:name w:val="Balloon Text"/>
    <w:basedOn w:val="Normlny"/>
    <w:link w:val="TextbublinyChar"/>
    <w:uiPriority w:val="99"/>
    <w:semiHidden/>
    <w:unhideWhenUsed/>
    <w:rsid w:val="006F47F8"/>
    <w:rPr>
      <w:rFonts w:ascii="Tahoma" w:hAnsi="Tahoma" w:cs="Tahoma"/>
      <w:sz w:val="16"/>
      <w:szCs w:val="16"/>
    </w:rPr>
  </w:style>
  <w:style w:type="character" w:customStyle="1" w:styleId="TextbublinyChar">
    <w:name w:val="Text bubliny Char"/>
    <w:basedOn w:val="Predvolenpsmoodseku"/>
    <w:link w:val="Textbubliny"/>
    <w:uiPriority w:val="99"/>
    <w:semiHidden/>
    <w:rsid w:val="006F47F8"/>
    <w:rPr>
      <w:rFonts w:ascii="Tahoma" w:eastAsia="Times New Roman" w:hAnsi="Tahoma" w:cs="Tahoma"/>
      <w:sz w:val="16"/>
      <w:szCs w:val="16"/>
      <w:lang w:eastAsia="cs-CZ"/>
    </w:rPr>
  </w:style>
  <w:style w:type="paragraph" w:styleId="Normlnywebov">
    <w:name w:val="Normal (Web)"/>
    <w:basedOn w:val="Normlny"/>
    <w:unhideWhenUsed/>
    <w:rsid w:val="006F47F8"/>
    <w:pPr>
      <w:tabs>
        <w:tab w:val="clear" w:pos="2160"/>
        <w:tab w:val="clear" w:pos="2880"/>
        <w:tab w:val="clear" w:pos="4500"/>
      </w:tabs>
      <w:spacing w:before="100" w:beforeAutospacing="1" w:after="100" w:afterAutospacing="1"/>
    </w:pPr>
    <w:rPr>
      <w:rFonts w:ascii="Times New Roman" w:hAnsi="Times New Roman" w:cs="Times New Roman"/>
      <w:sz w:val="24"/>
      <w:szCs w:val="24"/>
      <w:lang w:eastAsia="sk-SK"/>
    </w:rPr>
  </w:style>
  <w:style w:type="character" w:customStyle="1" w:styleId="ra">
    <w:name w:val="ra"/>
    <w:basedOn w:val="Predvolenpsmoodseku"/>
    <w:rsid w:val="004D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13</Pages>
  <Words>3814</Words>
  <Characters>21740</Characters>
  <Application>Microsoft Office Word</Application>
  <DocSecurity>0</DocSecurity>
  <Lines>181</Lines>
  <Paragraphs>51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Vierka</dc:creator>
  <cp:lastModifiedBy>Vierka</cp:lastModifiedBy>
  <cp:revision>7</cp:revision>
  <dcterms:created xsi:type="dcterms:W3CDTF">2021-03-03T09:33:00Z</dcterms:created>
  <dcterms:modified xsi:type="dcterms:W3CDTF">2021-03-04T12:13:00Z</dcterms:modified>
</cp:coreProperties>
</file>